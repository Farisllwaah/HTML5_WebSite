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28C" w:rsidRDefault="004F128C" w:rsidP="004F128C">
      <w:pPr>
        <w:jc w:val="center"/>
        <w:rPr>
          <w:b/>
          <w:sz w:val="28"/>
          <w:lang w:eastAsia="zh-CN"/>
        </w:rPr>
      </w:pPr>
      <w:r>
        <w:rPr>
          <w:b/>
          <w:sz w:val="28"/>
          <w:lang w:eastAsia="zh-CN"/>
        </w:rPr>
        <w:t>Scientific Methods for Health Sciences: Applied Inference (HS851): Fall 2014</w:t>
      </w:r>
    </w:p>
    <w:p w:rsidR="004F128C" w:rsidRDefault="009F3036" w:rsidP="004F128C">
      <w:pPr>
        <w:jc w:val="center"/>
        <w:rPr>
          <w:b/>
          <w:sz w:val="28"/>
          <w:lang w:eastAsia="zh-CN"/>
        </w:rPr>
      </w:pPr>
      <w:hyperlink r:id="rId8" w:history="1">
        <w:r w:rsidR="004F128C" w:rsidRPr="00DF5EE7">
          <w:rPr>
            <w:rStyle w:val="Hyperlink"/>
            <w:b/>
            <w:sz w:val="28"/>
            <w:lang w:eastAsia="zh-CN"/>
          </w:rPr>
          <w:t>http://www.socr.umich.edu/people/dinov/2014/Fall/HS851</w:t>
        </w:r>
      </w:hyperlink>
      <w:r w:rsidR="004F128C">
        <w:rPr>
          <w:b/>
          <w:sz w:val="28"/>
          <w:lang w:eastAsia="zh-CN"/>
        </w:rPr>
        <w:t xml:space="preserve"> </w:t>
      </w:r>
    </w:p>
    <w:p w:rsidR="004F128C" w:rsidRDefault="004F128C" w:rsidP="004F128C">
      <w:pPr>
        <w:jc w:val="center"/>
        <w:rPr>
          <w:b/>
          <w:sz w:val="28"/>
          <w:lang w:eastAsia="zh-CN"/>
        </w:rPr>
      </w:pPr>
      <w:r>
        <w:rPr>
          <w:b/>
          <w:sz w:val="28"/>
          <w:lang w:eastAsia="zh-CN"/>
        </w:rPr>
        <w:t>Homework 3 Solutions</w:t>
      </w:r>
    </w:p>
    <w:p w:rsidR="004F128C" w:rsidRDefault="004F128C" w:rsidP="004F128C"/>
    <w:p w:rsidR="004F128C" w:rsidRDefault="004F128C" w:rsidP="004F128C">
      <w:pPr>
        <w:rPr>
          <w:sz w:val="20"/>
        </w:rPr>
      </w:pPr>
      <w:r w:rsidRPr="006C5728">
        <w:rPr>
          <w:sz w:val="20"/>
        </w:rPr>
        <w:t xml:space="preserve">Use the </w:t>
      </w:r>
      <w:hyperlink r:id="rId9" w:history="1">
        <w:r w:rsidRPr="006C5728">
          <w:rPr>
            <w:rStyle w:val="Hyperlink"/>
            <w:sz w:val="20"/>
          </w:rPr>
          <w:t>SOCR Neuroimaging dataset</w:t>
        </w:r>
      </w:hyperlink>
      <w:r w:rsidRPr="006C5728">
        <w:rPr>
          <w:sz w:val="20"/>
        </w:rPr>
        <w:t xml:space="preserve"> of visceral pain, irritable bowel syndrome, ulcerative colitis, and Crohn's disease</w:t>
      </w:r>
      <w:r>
        <w:rPr>
          <w:sz w:val="20"/>
        </w:rPr>
        <w:t xml:space="preserve"> </w:t>
      </w:r>
      <w:r>
        <w:rPr>
          <w:rStyle w:val="FootnoteReference"/>
          <w:sz w:val="20"/>
        </w:rPr>
        <w:footnoteReference w:id="1"/>
      </w:r>
      <w:r w:rsidRPr="0006382E">
        <w:rPr>
          <w:sz w:val="20"/>
          <w:vertAlign w:val="superscript"/>
        </w:rPr>
        <w:t>,</w:t>
      </w:r>
      <w:r>
        <w:rPr>
          <w:rStyle w:val="FootnoteReference"/>
          <w:sz w:val="20"/>
        </w:rPr>
        <w:footnoteReference w:id="2"/>
      </w:r>
      <w:r w:rsidRPr="006C5728">
        <w:rPr>
          <w:sz w:val="20"/>
        </w:rPr>
        <w:t>.</w:t>
      </w:r>
    </w:p>
    <w:p w:rsidR="004F128C" w:rsidRPr="006C5728" w:rsidRDefault="004F128C" w:rsidP="004F128C">
      <w:pPr>
        <w:rPr>
          <w:sz w:val="20"/>
        </w:rPr>
      </w:pPr>
    </w:p>
    <w:p w:rsidR="004F128C" w:rsidRPr="006C5728" w:rsidRDefault="004F128C" w:rsidP="00D433F6">
      <w:pPr>
        <w:spacing w:beforeLines="1" w:before="2" w:afterLines="1" w:after="2"/>
        <w:rPr>
          <w:sz w:val="20"/>
        </w:rPr>
      </w:pPr>
      <w:r w:rsidRPr="006C5728">
        <w:rPr>
          <w:b/>
          <w:sz w:val="20"/>
        </w:rPr>
        <w:t>Problem 1</w:t>
      </w:r>
      <w:r w:rsidRPr="006C5728">
        <w:rPr>
          <w:sz w:val="20"/>
        </w:rPr>
        <w:t xml:space="preserve">: Investigate the effect of the grouping (Group), separating the 3 cohorts, on the gray matter brain volume (GMV), i.e., you can take group as a categorical variable and the GMV values as the observations. Use the </w:t>
      </w:r>
      <w:hyperlink r:id="rId10" w:history="1">
        <w:r w:rsidR="00C5002F" w:rsidRPr="00E811B5">
          <w:rPr>
            <w:rStyle w:val="Hyperlink"/>
            <w:sz w:val="20"/>
          </w:rPr>
          <w:t>http://www.socr.ucla.edu/htmls/ana/ANOVA1Way_Analysis.html</w:t>
        </w:r>
      </w:hyperlink>
      <w:r w:rsidR="00C5002F">
        <w:rPr>
          <w:sz w:val="20"/>
        </w:rPr>
        <w:t xml:space="preserve"> S</w:t>
      </w:r>
      <w:r w:rsidRPr="006C5728">
        <w:rPr>
          <w:sz w:val="20"/>
        </w:rPr>
        <w:t xml:space="preserve">OCR 1-Way ANOVA applet, or </w:t>
      </w:r>
      <w:hyperlink r:id="rId11" w:anchor="Software" w:history="1">
        <w:r w:rsidRPr="006C5728">
          <w:rPr>
            <w:rStyle w:val="Hyperlink"/>
            <w:sz w:val="20"/>
          </w:rPr>
          <w:t>R</w:t>
        </w:r>
      </w:hyperlink>
      <w:r w:rsidRPr="006C5728">
        <w:rPr>
          <w:sz w:val="20"/>
        </w:rPr>
        <w:t xml:space="preserve"> to carry the calculations. Provide all results and explicitly state your inference. </w:t>
      </w:r>
    </w:p>
    <w:p w:rsidR="004F128C" w:rsidRPr="006C5728" w:rsidRDefault="004F128C" w:rsidP="00D433F6">
      <w:pPr>
        <w:spacing w:beforeLines="1" w:before="2" w:afterLines="1" w:after="2"/>
        <w:rPr>
          <w:sz w:val="20"/>
        </w:rPr>
      </w:pPr>
    </w:p>
    <w:p w:rsidR="004F128C" w:rsidRPr="006C5728" w:rsidRDefault="004F128C" w:rsidP="00D433F6">
      <w:pPr>
        <w:spacing w:beforeLines="1" w:before="2" w:afterLines="1" w:after="2"/>
        <w:rPr>
          <w:sz w:val="20"/>
        </w:rPr>
      </w:pPr>
      <w:r w:rsidRPr="006C5728">
        <w:rPr>
          <w:sz w:val="20"/>
        </w:rPr>
        <w:t>Step 1: Generate null and alternative hypotheses and choose a confidence level.  We will choose</w:t>
      </w:r>
      <w:ins w:id="0" w:author="Editor  " w:date="2014-10-06T15:37:00Z">
        <w:r>
          <w:rPr>
            <w:sz w:val="20"/>
          </w:rPr>
          <w:t xml:space="preserve"> an</w:t>
        </w:r>
      </w:ins>
      <w:r>
        <w:rPr>
          <w:sz w:val="20"/>
        </w:rPr>
        <w:t xml:space="preserve"> </w:t>
      </w:r>
      <w:r w:rsidRPr="0006382E">
        <w:rPr>
          <w:i/>
          <w:sz w:val="20"/>
        </w:rPr>
        <w:t>a priori</w:t>
      </w:r>
      <w:r>
        <w:rPr>
          <w:sz w:val="20"/>
        </w:rPr>
        <w:t xml:space="preserve"> false-positive rate</w:t>
      </w:r>
      <w:r w:rsidRPr="006C5728">
        <w:rPr>
          <w:sz w:val="20"/>
        </w:rPr>
        <w:t xml:space="preserve"> </w:t>
      </w:r>
      <w:r w:rsidRPr="006C5728">
        <w:rPr>
          <w:sz w:val="20"/>
        </w:rPr>
        <w:sym w:font="Symbol" w:char="F061"/>
      </w:r>
      <w:r w:rsidRPr="006C5728">
        <w:rPr>
          <w:sz w:val="20"/>
        </w:rPr>
        <w:t>=0.05.</w:t>
      </w:r>
    </w:p>
    <w:p w:rsidR="004F128C" w:rsidRPr="006C5728" w:rsidRDefault="004F128C" w:rsidP="00D433F6">
      <w:pPr>
        <w:spacing w:beforeLines="1" w:before="2" w:afterLines="1" w:after="2"/>
        <w:rPr>
          <w:sz w:val="20"/>
        </w:rPr>
      </w:pPr>
    </w:p>
    <w:p w:rsidR="004F128C" w:rsidRPr="006C5728" w:rsidRDefault="004F128C" w:rsidP="00D433F6">
      <w:pPr>
        <w:spacing w:beforeLines="1" w:before="2" w:afterLines="1" w:after="2"/>
        <w:ind w:left="360" w:hanging="360"/>
        <w:rPr>
          <w:sz w:val="20"/>
        </w:rPr>
      </w:pPr>
      <w:r w:rsidRPr="006C5728">
        <w:rPr>
          <w:sz w:val="20"/>
        </w:rPr>
        <w:t>H</w:t>
      </w:r>
      <w:r w:rsidRPr="00C43524">
        <w:rPr>
          <w:sz w:val="20"/>
          <w:vertAlign w:val="subscript"/>
        </w:rPr>
        <w:t>0</w:t>
      </w:r>
      <w:r w:rsidRPr="006C5728">
        <w:rPr>
          <w:sz w:val="20"/>
        </w:rPr>
        <w:t>: µ</w:t>
      </w:r>
      <w:r w:rsidRPr="006C5728">
        <w:rPr>
          <w:sz w:val="20"/>
          <w:vertAlign w:val="subscript"/>
        </w:rPr>
        <w:t>1</w:t>
      </w:r>
      <w:r>
        <w:rPr>
          <w:sz w:val="20"/>
        </w:rPr>
        <w:t>-</w:t>
      </w:r>
      <w:r w:rsidRPr="006C5728">
        <w:rPr>
          <w:sz w:val="20"/>
        </w:rPr>
        <w:t>µ</w:t>
      </w:r>
      <w:r w:rsidRPr="006C5728">
        <w:rPr>
          <w:sz w:val="20"/>
          <w:vertAlign w:val="subscript"/>
        </w:rPr>
        <w:t>2</w:t>
      </w:r>
      <w:r>
        <w:rPr>
          <w:sz w:val="20"/>
        </w:rPr>
        <w:t>=0</w:t>
      </w:r>
      <w:r w:rsidRPr="006C5728">
        <w:rPr>
          <w:sz w:val="20"/>
        </w:rPr>
        <w:t>, where µ</w:t>
      </w:r>
      <w:r w:rsidRPr="006C5728">
        <w:rPr>
          <w:sz w:val="20"/>
          <w:vertAlign w:val="subscript"/>
        </w:rPr>
        <w:t>i</w:t>
      </w:r>
      <w:r w:rsidRPr="006C5728">
        <w:rPr>
          <w:sz w:val="20"/>
        </w:rPr>
        <w:t xml:space="preserve"> represents the population mean of group </w:t>
      </w:r>
      <w:r w:rsidRPr="006C5728">
        <w:rPr>
          <w:i/>
          <w:sz w:val="20"/>
        </w:rPr>
        <w:t>i</w:t>
      </w:r>
      <w:r>
        <w:rPr>
          <w:sz w:val="20"/>
        </w:rPr>
        <w:t xml:space="preserve">. </w:t>
      </w:r>
      <w:r w:rsidRPr="006C5728">
        <w:rPr>
          <w:sz w:val="20"/>
        </w:rPr>
        <w:t>There is no difference in gray matter volume (GMV) among the 3 groups, i.e., there is no relationship between the presence of ulcerative colitis or IBS and GMV.</w:t>
      </w:r>
    </w:p>
    <w:p w:rsidR="004F128C" w:rsidRPr="006C5728" w:rsidRDefault="004F128C" w:rsidP="00D433F6">
      <w:pPr>
        <w:spacing w:beforeLines="1" w:before="2" w:afterLines="1" w:after="2"/>
        <w:ind w:left="360" w:hanging="360"/>
        <w:rPr>
          <w:b/>
          <w:sz w:val="20"/>
        </w:rPr>
      </w:pPr>
      <w:r w:rsidRPr="006C5728">
        <w:rPr>
          <w:sz w:val="20"/>
        </w:rPr>
        <w:t>H</w:t>
      </w:r>
      <w:r w:rsidRPr="00C43524">
        <w:rPr>
          <w:sz w:val="20"/>
          <w:vertAlign w:val="subscript"/>
        </w:rPr>
        <w:t>A</w:t>
      </w:r>
      <w:r w:rsidRPr="006C5728">
        <w:rPr>
          <w:sz w:val="20"/>
        </w:rPr>
        <w:t>: µ</w:t>
      </w:r>
      <w:r w:rsidRPr="006C5728">
        <w:rPr>
          <w:sz w:val="20"/>
          <w:vertAlign w:val="subscript"/>
        </w:rPr>
        <w:t>1</w:t>
      </w:r>
      <w:r>
        <w:rPr>
          <w:sz w:val="20"/>
        </w:rPr>
        <w:t>-</w:t>
      </w:r>
      <w:r w:rsidRPr="006C5728">
        <w:rPr>
          <w:sz w:val="20"/>
        </w:rPr>
        <w:t>µ</w:t>
      </w:r>
      <w:r w:rsidRPr="006C5728">
        <w:rPr>
          <w:sz w:val="20"/>
          <w:vertAlign w:val="subscript"/>
        </w:rPr>
        <w:t>2</w:t>
      </w:r>
      <w:r>
        <w:rPr>
          <w:sz w:val="20"/>
        </w:rPr>
        <w:t xml:space="preserve">≠0. </w:t>
      </w:r>
      <w:r w:rsidRPr="006C5728">
        <w:rPr>
          <w:sz w:val="20"/>
        </w:rPr>
        <w:t>There is a relationship between the presence of ulcerative colitis and/or IBS and GMV.</w:t>
      </w:r>
    </w:p>
    <w:p w:rsidR="004F128C" w:rsidRPr="006C5728" w:rsidRDefault="004F128C" w:rsidP="00D433F6">
      <w:pPr>
        <w:spacing w:beforeLines="1" w:before="2" w:afterLines="1" w:after="2"/>
        <w:rPr>
          <w:b/>
          <w:sz w:val="20"/>
        </w:rPr>
      </w:pPr>
    </w:p>
    <w:p w:rsidR="004F128C" w:rsidRPr="006C5728" w:rsidRDefault="004F128C" w:rsidP="00D433F6">
      <w:pPr>
        <w:spacing w:beforeLines="1" w:before="2" w:afterLines="1" w:after="2"/>
        <w:rPr>
          <w:sz w:val="20"/>
        </w:rPr>
      </w:pPr>
      <w:r w:rsidRPr="006C5728">
        <w:rPr>
          <w:sz w:val="20"/>
        </w:rPr>
        <w:t>Step 2: Visually explore the data.</w:t>
      </w:r>
    </w:p>
    <w:p w:rsidR="004F128C" w:rsidRPr="006C5728" w:rsidRDefault="004F128C" w:rsidP="00D433F6">
      <w:pPr>
        <w:spacing w:beforeLines="1" w:before="2" w:afterLines="1" w:after="2"/>
        <w:jc w:val="center"/>
        <w:rPr>
          <w:sz w:val="20"/>
        </w:rPr>
      </w:pPr>
      <w:r w:rsidRPr="006C5728">
        <w:rPr>
          <w:noProof/>
          <w:sz w:val="20"/>
        </w:rPr>
        <w:drawing>
          <wp:inline distT="0" distB="0" distL="0" distR="0">
            <wp:extent cx="2929192" cy="2390140"/>
            <wp:effectExtent l="25400" t="0" r="0" b="0"/>
            <wp:docPr id="30" name="Picture 0" descr="GMV_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V_boxplot.png"/>
                    <pic:cNvPicPr/>
                  </pic:nvPicPr>
                  <pic:blipFill>
                    <a:blip r:embed="rId12"/>
                    <a:stretch>
                      <a:fillRect/>
                    </a:stretch>
                  </pic:blipFill>
                  <pic:spPr>
                    <a:xfrm>
                      <a:off x="0" y="0"/>
                      <a:ext cx="2931649" cy="2392145"/>
                    </a:xfrm>
                    <a:prstGeom prst="rect">
                      <a:avLst/>
                    </a:prstGeom>
                  </pic:spPr>
                </pic:pic>
              </a:graphicData>
            </a:graphic>
          </wp:inline>
        </w:drawing>
      </w:r>
    </w:p>
    <w:p w:rsidR="004F128C" w:rsidRPr="006C5728" w:rsidRDefault="004F128C" w:rsidP="00D433F6">
      <w:pPr>
        <w:spacing w:beforeLines="1" w:before="2" w:afterLines="1" w:after="2"/>
        <w:rPr>
          <w:sz w:val="20"/>
        </w:rPr>
      </w:pPr>
      <w:r w:rsidRPr="006C5728">
        <w:rPr>
          <w:sz w:val="20"/>
        </w:rPr>
        <w:t>Step 3: Quantitative analysis</w:t>
      </w:r>
    </w:p>
    <w:p w:rsidR="004F128C" w:rsidRPr="006C5728" w:rsidRDefault="004F128C" w:rsidP="00D433F6">
      <w:pPr>
        <w:spacing w:beforeLines="1" w:before="2" w:afterLines="1" w:after="2"/>
        <w:rPr>
          <w:sz w:val="20"/>
        </w:rPr>
      </w:pPr>
      <w:r w:rsidRPr="006C5728">
        <w:rPr>
          <w:sz w:val="20"/>
        </w:rPr>
        <w:t xml:space="preserve">This side-by-side boxplot does not indicate much difference among the groups with respect to GMV.  Does a quantitative analysis agree with this intuitive conclusion?  We will use an ANOVA to find out.  </w:t>
      </w:r>
    </w:p>
    <w:p w:rsidR="004F128C" w:rsidRDefault="004F128C" w:rsidP="00D433F6">
      <w:pPr>
        <w:spacing w:beforeLines="1" w:before="2" w:afterLines="1" w:after="2"/>
        <w:rPr>
          <w:sz w:val="20"/>
        </w:rPr>
      </w:pPr>
    </w:p>
    <w:p w:rsidR="004F128C" w:rsidRDefault="004F128C" w:rsidP="00D433F6">
      <w:pPr>
        <w:spacing w:beforeLines="1" w:before="2" w:afterLines="1" w:after="2"/>
        <w:rPr>
          <w:sz w:val="20"/>
        </w:rPr>
      </w:pPr>
    </w:p>
    <w:p w:rsidR="004F128C" w:rsidRPr="0013614F" w:rsidRDefault="00D433F6" w:rsidP="00D433F6">
      <w:pPr>
        <w:spacing w:beforeLines="1" w:before="2" w:afterLines="1" w:after="2"/>
        <w:rPr>
          <w:ins w:id="1" w:author="Editor  " w:date="2014-10-06T15:39:00Z"/>
          <w:color w:val="1F497D" w:themeColor="text2"/>
          <w:sz w:val="20"/>
          <w:rPrChange w:id="2" w:author="Editor  " w:date="2014-10-06T15:40:00Z">
            <w:rPr>
              <w:ins w:id="3" w:author="Editor  " w:date="2014-10-06T15:39:00Z"/>
              <w:sz w:val="20"/>
            </w:rPr>
          </w:rPrChange>
        </w:rPr>
      </w:pPr>
      <w:ins w:id="4" w:author="Editor  " w:date="2014-10-06T15:39:00Z">
        <w:r w:rsidRPr="00D433F6">
          <w:rPr>
            <w:color w:val="1F497D" w:themeColor="text2"/>
            <w:sz w:val="20"/>
            <w:rPrChange w:id="5" w:author="Editor  " w:date="2014-10-06T15:40:00Z">
              <w:rPr>
                <w:sz w:val="20"/>
              </w:rPr>
            </w:rPrChange>
          </w:rPr>
          <w:t>&gt; anova.gmv&lt;-aov(GMV~Group, data=neuro.dat)</w:t>
        </w:r>
      </w:ins>
    </w:p>
    <w:p w:rsidR="004F128C" w:rsidRPr="0013614F" w:rsidRDefault="00D433F6" w:rsidP="00D433F6">
      <w:pPr>
        <w:spacing w:beforeLines="1" w:before="2" w:afterLines="1" w:after="2"/>
        <w:rPr>
          <w:ins w:id="6" w:author="Editor  " w:date="2014-10-06T15:39:00Z"/>
          <w:color w:val="1F497D" w:themeColor="text2"/>
          <w:sz w:val="20"/>
          <w:rPrChange w:id="7" w:author="Editor  " w:date="2014-10-06T15:40:00Z">
            <w:rPr>
              <w:ins w:id="8" w:author="Editor  " w:date="2014-10-06T15:39:00Z"/>
              <w:sz w:val="20"/>
            </w:rPr>
          </w:rPrChange>
        </w:rPr>
      </w:pPr>
      <w:ins w:id="9" w:author="Editor  " w:date="2014-10-06T15:39:00Z">
        <w:r w:rsidRPr="00D433F6">
          <w:rPr>
            <w:color w:val="1F497D" w:themeColor="text2"/>
            <w:sz w:val="20"/>
            <w:rPrChange w:id="10" w:author="Editor  " w:date="2014-10-06T15:40:00Z">
              <w:rPr>
                <w:sz w:val="20"/>
              </w:rPr>
            </w:rPrChange>
          </w:rPr>
          <w:t>&gt; summary(anova.gmv)</w:t>
        </w:r>
      </w:ins>
    </w:p>
    <w:p w:rsidR="004F128C" w:rsidRPr="0013614F" w:rsidRDefault="004F128C" w:rsidP="00D433F6">
      <w:pPr>
        <w:spacing w:beforeLines="1" w:before="2" w:afterLines="1" w:after="2"/>
        <w:rPr>
          <w:ins w:id="11" w:author="Editor  " w:date="2014-10-06T15:39:00Z"/>
          <w:sz w:val="20"/>
        </w:rPr>
      </w:pPr>
      <w:ins w:id="12" w:author="Editor  " w:date="2014-10-06T15:39:00Z">
        <w:r w:rsidRPr="0013614F">
          <w:rPr>
            <w:sz w:val="20"/>
          </w:rPr>
          <w:t xml:space="preserve">             </w:t>
        </w:r>
      </w:ins>
      <w:r>
        <w:rPr>
          <w:sz w:val="20"/>
        </w:rPr>
        <w:tab/>
        <w:t xml:space="preserve">   </w:t>
      </w:r>
      <w:ins w:id="13" w:author="Editor  " w:date="2014-10-06T15:39:00Z">
        <w:r w:rsidRPr="0013614F">
          <w:rPr>
            <w:sz w:val="20"/>
          </w:rPr>
          <w:t xml:space="preserve">Df    </w:t>
        </w:r>
      </w:ins>
      <w:r>
        <w:rPr>
          <w:sz w:val="20"/>
        </w:rPr>
        <w:tab/>
      </w:r>
      <w:ins w:id="14" w:author="Editor  " w:date="2014-10-06T15:39:00Z">
        <w:r w:rsidRPr="0013614F">
          <w:rPr>
            <w:sz w:val="20"/>
          </w:rPr>
          <w:t xml:space="preserve">Sum Sq   </w:t>
        </w:r>
      </w:ins>
      <w:r>
        <w:rPr>
          <w:sz w:val="20"/>
        </w:rPr>
        <w:tab/>
      </w:r>
      <w:ins w:id="15" w:author="Editor  " w:date="2014-10-06T15:39:00Z">
        <w:r w:rsidRPr="0013614F">
          <w:rPr>
            <w:sz w:val="20"/>
          </w:rPr>
          <w:t xml:space="preserve">Mean Sq </w:t>
        </w:r>
      </w:ins>
      <w:r>
        <w:rPr>
          <w:sz w:val="20"/>
        </w:rPr>
        <w:tab/>
      </w:r>
      <w:ins w:id="16" w:author="Editor  " w:date="2014-10-06T15:39:00Z">
        <w:r w:rsidRPr="0013614F">
          <w:rPr>
            <w:sz w:val="20"/>
          </w:rPr>
          <w:t xml:space="preserve">F value </w:t>
        </w:r>
      </w:ins>
      <w:r>
        <w:rPr>
          <w:sz w:val="20"/>
        </w:rPr>
        <w:tab/>
      </w:r>
      <w:ins w:id="17" w:author="Editor  " w:date="2014-10-06T15:39:00Z">
        <w:r w:rsidRPr="0013614F">
          <w:rPr>
            <w:sz w:val="20"/>
          </w:rPr>
          <w:t>Pr(&gt;F)</w:t>
        </w:r>
      </w:ins>
    </w:p>
    <w:p w:rsidR="004F128C" w:rsidRPr="0013614F" w:rsidRDefault="004F128C" w:rsidP="00D433F6">
      <w:pPr>
        <w:spacing w:beforeLines="1" w:before="2" w:afterLines="1" w:after="2"/>
        <w:rPr>
          <w:ins w:id="18" w:author="Editor  " w:date="2014-10-06T15:39:00Z"/>
          <w:sz w:val="20"/>
        </w:rPr>
      </w:pPr>
      <w:ins w:id="19" w:author="Editor  " w:date="2014-10-06T15:39:00Z">
        <w:r w:rsidRPr="0013614F">
          <w:rPr>
            <w:sz w:val="20"/>
          </w:rPr>
          <w:t xml:space="preserve">Group         2 </w:t>
        </w:r>
      </w:ins>
      <w:r>
        <w:rPr>
          <w:sz w:val="20"/>
        </w:rPr>
        <w:tab/>
      </w:r>
      <w:ins w:id="20" w:author="Editor  " w:date="2014-10-06T15:39:00Z">
        <w:r w:rsidRPr="0013614F">
          <w:rPr>
            <w:sz w:val="20"/>
          </w:rPr>
          <w:t xml:space="preserve">6.918e+09 </w:t>
        </w:r>
      </w:ins>
      <w:r>
        <w:rPr>
          <w:sz w:val="20"/>
        </w:rPr>
        <w:tab/>
      </w:r>
      <w:ins w:id="21" w:author="Editor  " w:date="2014-10-06T15:39:00Z">
        <w:r w:rsidRPr="0013614F">
          <w:rPr>
            <w:sz w:val="20"/>
          </w:rPr>
          <w:t xml:space="preserve">3.459e+09   </w:t>
        </w:r>
      </w:ins>
      <w:r>
        <w:rPr>
          <w:sz w:val="20"/>
        </w:rPr>
        <w:tab/>
      </w:r>
      <w:ins w:id="22" w:author="Editor  " w:date="2014-10-06T15:39:00Z">
        <w:r w:rsidRPr="0013614F">
          <w:rPr>
            <w:sz w:val="20"/>
          </w:rPr>
          <w:t xml:space="preserve">0.583  </w:t>
        </w:r>
      </w:ins>
      <w:r>
        <w:rPr>
          <w:sz w:val="20"/>
        </w:rPr>
        <w:tab/>
      </w:r>
      <w:ins w:id="23" w:author="Editor  " w:date="2014-10-06T15:39:00Z">
        <w:r w:rsidRPr="0013614F">
          <w:rPr>
            <w:sz w:val="20"/>
          </w:rPr>
          <w:t>0.559</w:t>
        </w:r>
      </w:ins>
    </w:p>
    <w:p w:rsidR="004F128C" w:rsidRDefault="004F128C" w:rsidP="00D433F6">
      <w:pPr>
        <w:spacing w:beforeLines="1" w:before="2" w:afterLines="1" w:after="2"/>
        <w:rPr>
          <w:sz w:val="20"/>
        </w:rPr>
      </w:pPr>
      <w:ins w:id="24" w:author="Editor  " w:date="2014-10-06T15:39:00Z">
        <w:r w:rsidRPr="0013614F">
          <w:rPr>
            <w:sz w:val="20"/>
          </w:rPr>
          <w:t xml:space="preserve">Residuals   332 </w:t>
        </w:r>
      </w:ins>
      <w:r>
        <w:rPr>
          <w:sz w:val="20"/>
        </w:rPr>
        <w:tab/>
      </w:r>
      <w:ins w:id="25" w:author="Editor  " w:date="2014-10-06T15:39:00Z">
        <w:r w:rsidRPr="0013614F">
          <w:rPr>
            <w:sz w:val="20"/>
          </w:rPr>
          <w:t xml:space="preserve">1.968e+12 </w:t>
        </w:r>
      </w:ins>
      <w:r>
        <w:rPr>
          <w:sz w:val="20"/>
        </w:rPr>
        <w:tab/>
      </w:r>
      <w:ins w:id="26" w:author="Editor  " w:date="2014-10-06T15:39:00Z">
        <w:r w:rsidRPr="0013614F">
          <w:rPr>
            <w:sz w:val="20"/>
          </w:rPr>
          <w:t xml:space="preserve">5.928e+09   </w:t>
        </w:r>
      </w:ins>
    </w:p>
    <w:p w:rsidR="004F128C" w:rsidRDefault="004F128C" w:rsidP="00D433F6">
      <w:pPr>
        <w:spacing w:beforeLines="1" w:before="2" w:afterLines="1" w:after="2"/>
        <w:rPr>
          <w:sz w:val="20"/>
        </w:rPr>
      </w:pPr>
    </w:p>
    <w:p w:rsidR="004F128C" w:rsidRDefault="004F128C" w:rsidP="00D433F6">
      <w:pPr>
        <w:spacing w:beforeLines="1" w:before="2" w:afterLines="1" w:after="2"/>
        <w:rPr>
          <w:sz w:val="20"/>
        </w:rPr>
      </w:pPr>
    </w:p>
    <w:p w:rsidR="004F128C" w:rsidRDefault="004F128C" w:rsidP="00D433F6">
      <w:pPr>
        <w:spacing w:beforeLines="1" w:before="2" w:afterLines="1" w:after="2"/>
        <w:rPr>
          <w:sz w:val="20"/>
        </w:rPr>
      </w:pPr>
    </w:p>
    <w:p w:rsidR="004F128C" w:rsidRDefault="004F128C" w:rsidP="00D433F6">
      <w:pPr>
        <w:spacing w:beforeLines="1" w:before="2" w:afterLines="1" w:after="2"/>
        <w:rPr>
          <w:sz w:val="20"/>
        </w:rPr>
      </w:pPr>
      <w:r>
        <w:rPr>
          <w:sz w:val="20"/>
        </w:rPr>
        <w:t>Below</w:t>
      </w:r>
      <w:r w:rsidRPr="000E66DE">
        <w:rPr>
          <w:sz w:val="20"/>
        </w:rPr>
        <w:t xml:space="preserve"> are the parallel results from SOCR</w:t>
      </w:r>
      <w:r>
        <w:rPr>
          <w:sz w:val="20"/>
        </w:rPr>
        <w:t>:</w:t>
      </w:r>
    </w:p>
    <w:p w:rsidR="004F128C" w:rsidRDefault="004F128C" w:rsidP="00D433F6">
      <w:pPr>
        <w:spacing w:beforeLines="1" w:before="2" w:afterLines="1" w:after="2"/>
        <w:rPr>
          <w:sz w:val="20"/>
        </w:rPr>
      </w:pPr>
    </w:p>
    <w:p w:rsidR="004F128C" w:rsidRPr="000E66DE" w:rsidRDefault="004F128C" w:rsidP="00D433F6">
      <w:pPr>
        <w:spacing w:beforeLines="1" w:before="2" w:afterLines="1" w:after="2"/>
        <w:jc w:val="center"/>
        <w:rPr>
          <w:sz w:val="20"/>
        </w:rPr>
      </w:pPr>
    </w:p>
    <w:p w:rsidR="004F128C" w:rsidRPr="003B33E1" w:rsidRDefault="004F128C" w:rsidP="00D433F6">
      <w:pPr>
        <w:spacing w:beforeLines="1" w:before="2" w:afterLines="1" w:after="2"/>
        <w:rPr>
          <w:sz w:val="20"/>
        </w:rPr>
      </w:pPr>
    </w:p>
    <w:p w:rsidR="004F128C" w:rsidRPr="003B33E1" w:rsidRDefault="004F128C" w:rsidP="00D433F6">
      <w:pPr>
        <w:spacing w:beforeLines="1" w:before="2" w:afterLines="1" w:after="2"/>
        <w:rPr>
          <w:sz w:val="16"/>
        </w:rPr>
      </w:pPr>
      <w:r w:rsidRPr="003B33E1">
        <w:rPr>
          <w:sz w:val="20"/>
        </w:rPr>
        <w:tab/>
      </w:r>
      <w:r w:rsidRPr="003B33E1">
        <w:rPr>
          <w:sz w:val="16"/>
        </w:rPr>
        <w:t xml:space="preserve">Sample Size = 335 </w:t>
      </w:r>
    </w:p>
    <w:p w:rsidR="004F128C" w:rsidRPr="003B33E1" w:rsidRDefault="004F128C" w:rsidP="00D433F6">
      <w:pPr>
        <w:spacing w:beforeLines="1" w:before="2" w:afterLines="1" w:after="2"/>
        <w:rPr>
          <w:sz w:val="16"/>
        </w:rPr>
      </w:pPr>
    </w:p>
    <w:p w:rsidR="004F128C" w:rsidRPr="003B33E1" w:rsidRDefault="004F128C" w:rsidP="00D433F6">
      <w:pPr>
        <w:spacing w:beforeLines="1" w:before="2" w:afterLines="1" w:after="2"/>
        <w:rPr>
          <w:sz w:val="16"/>
        </w:rPr>
      </w:pPr>
      <w:r w:rsidRPr="003B33E1">
        <w:rPr>
          <w:sz w:val="16"/>
        </w:rPr>
        <w:lastRenderedPageBreak/>
        <w:tab/>
        <w:t>Independent Variable = Group</w:t>
      </w:r>
    </w:p>
    <w:p w:rsidR="004F128C" w:rsidRPr="003B33E1" w:rsidRDefault="004F128C" w:rsidP="00D433F6">
      <w:pPr>
        <w:spacing w:beforeLines="1" w:before="2" w:afterLines="1" w:after="2"/>
        <w:rPr>
          <w:sz w:val="16"/>
        </w:rPr>
      </w:pPr>
      <w:r w:rsidRPr="003B33E1">
        <w:rPr>
          <w:sz w:val="16"/>
        </w:rPr>
        <w:tab/>
        <w:t xml:space="preserve">Dependent Variable  = GMV </w:t>
      </w:r>
    </w:p>
    <w:p w:rsidR="004F128C" w:rsidRPr="003B33E1" w:rsidRDefault="004F128C" w:rsidP="00D433F6">
      <w:pPr>
        <w:spacing w:beforeLines="1" w:before="2" w:afterLines="1" w:after="2"/>
        <w:rPr>
          <w:sz w:val="16"/>
        </w:rPr>
      </w:pPr>
    </w:p>
    <w:p w:rsidR="004F128C" w:rsidRPr="003B33E1" w:rsidRDefault="004F128C" w:rsidP="00D433F6">
      <w:pPr>
        <w:spacing w:beforeLines="1" w:before="2" w:afterLines="1" w:after="2"/>
        <w:rPr>
          <w:sz w:val="16"/>
        </w:rPr>
      </w:pPr>
      <w:r w:rsidRPr="003B33E1">
        <w:rPr>
          <w:sz w:val="16"/>
        </w:rPr>
        <w:tab/>
        <w:t>Results of One-Way Analysis of Variance:</w:t>
      </w:r>
    </w:p>
    <w:p w:rsidR="004F128C" w:rsidRPr="003B33E1" w:rsidRDefault="004F128C" w:rsidP="00D433F6">
      <w:pPr>
        <w:spacing w:beforeLines="1" w:before="2" w:afterLines="1" w:after="2"/>
        <w:rPr>
          <w:sz w:val="16"/>
        </w:rPr>
      </w:pPr>
      <w:r w:rsidRPr="003B33E1">
        <w:rPr>
          <w:sz w:val="16"/>
        </w:rPr>
        <w:tab/>
        <w:t>Standard 1-Way ANOVA Table. See:</w:t>
      </w:r>
    </w:p>
    <w:p w:rsidR="004F128C" w:rsidRPr="003B33E1" w:rsidRDefault="004F128C" w:rsidP="00D433F6">
      <w:pPr>
        <w:spacing w:beforeLines="1" w:before="2" w:afterLines="1" w:after="2"/>
        <w:rPr>
          <w:sz w:val="16"/>
        </w:rPr>
      </w:pPr>
      <w:r w:rsidRPr="003B33E1">
        <w:rPr>
          <w:sz w:val="16"/>
        </w:rPr>
        <w:tab/>
        <w:t>http://wiki.stat.ucla.edu/socr/index.php/AP_Statistics_Curriculum_2007_ANOVA_1Way</w:t>
      </w:r>
    </w:p>
    <w:p w:rsidR="004F128C" w:rsidRPr="003B33E1" w:rsidRDefault="004F128C" w:rsidP="00D433F6">
      <w:pPr>
        <w:spacing w:beforeLines="1" w:before="2" w:afterLines="1" w:after="2"/>
        <w:rPr>
          <w:sz w:val="16"/>
        </w:rPr>
      </w:pPr>
      <w:r w:rsidRPr="003B33E1">
        <w:rPr>
          <w:sz w:val="16"/>
        </w:rPr>
        <w:tab/>
        <w:t>===========================================================================================</w:t>
      </w:r>
    </w:p>
    <w:p w:rsidR="004F128C" w:rsidRPr="003B33E1" w:rsidRDefault="004F128C" w:rsidP="00D433F6">
      <w:pPr>
        <w:spacing w:beforeLines="1" w:before="2" w:afterLines="1" w:after="2"/>
        <w:rPr>
          <w:sz w:val="16"/>
        </w:rPr>
      </w:pPr>
      <w:r w:rsidRPr="003B33E1">
        <w:rPr>
          <w:sz w:val="16"/>
        </w:rPr>
        <w:tab/>
        <w:t xml:space="preserve">VarianceSource </w:t>
      </w:r>
      <w:r w:rsidRPr="003B33E1">
        <w:rPr>
          <w:sz w:val="16"/>
        </w:rPr>
        <w:tab/>
        <w:t xml:space="preserve"> </w:t>
      </w:r>
      <w:r>
        <w:rPr>
          <w:sz w:val="16"/>
        </w:rPr>
        <w:tab/>
        <w:t xml:space="preserve">   </w:t>
      </w:r>
      <w:r w:rsidRPr="003B33E1">
        <w:rPr>
          <w:sz w:val="16"/>
        </w:rPr>
        <w:t xml:space="preserve">DF </w:t>
      </w:r>
      <w:r w:rsidRPr="003B33E1">
        <w:rPr>
          <w:sz w:val="16"/>
        </w:rPr>
        <w:tab/>
      </w:r>
      <w:r>
        <w:rPr>
          <w:sz w:val="16"/>
        </w:rPr>
        <w:tab/>
      </w:r>
      <w:r w:rsidRPr="003B33E1">
        <w:rPr>
          <w:sz w:val="16"/>
        </w:rPr>
        <w:t xml:space="preserve">RSS </w:t>
      </w:r>
      <w:r w:rsidRPr="003B33E1">
        <w:rPr>
          <w:sz w:val="16"/>
        </w:rPr>
        <w:tab/>
        <w:t xml:space="preserve"> </w:t>
      </w:r>
      <w:r>
        <w:rPr>
          <w:sz w:val="16"/>
        </w:rPr>
        <w:tab/>
      </w:r>
      <w:r w:rsidRPr="003B33E1">
        <w:rPr>
          <w:sz w:val="16"/>
        </w:rPr>
        <w:t xml:space="preserve">MSS </w:t>
      </w:r>
      <w:r w:rsidRPr="003B33E1">
        <w:rPr>
          <w:sz w:val="16"/>
        </w:rPr>
        <w:tab/>
        <w:t xml:space="preserve"> </w:t>
      </w:r>
      <w:r>
        <w:rPr>
          <w:sz w:val="16"/>
        </w:rPr>
        <w:tab/>
      </w:r>
      <w:r w:rsidRPr="003B33E1">
        <w:rPr>
          <w:sz w:val="16"/>
        </w:rPr>
        <w:t xml:space="preserve">F-Statistics </w:t>
      </w:r>
      <w:r w:rsidRPr="003B33E1">
        <w:rPr>
          <w:sz w:val="16"/>
        </w:rPr>
        <w:tab/>
        <w:t xml:space="preserve"> P-value</w:t>
      </w:r>
    </w:p>
    <w:p w:rsidR="004F128C" w:rsidRPr="003B33E1" w:rsidRDefault="004F128C" w:rsidP="00D433F6">
      <w:pPr>
        <w:spacing w:beforeLines="1" w:before="2" w:afterLines="1" w:after="2"/>
        <w:rPr>
          <w:sz w:val="16"/>
        </w:rPr>
      </w:pPr>
      <w:r w:rsidRPr="003B33E1">
        <w:rPr>
          <w:sz w:val="16"/>
        </w:rPr>
        <w:tab/>
        <w:t>TreatmentEffect (B/w Groups)</w:t>
      </w:r>
      <w:r w:rsidRPr="003B33E1">
        <w:rPr>
          <w:sz w:val="16"/>
        </w:rPr>
        <w:tab/>
      </w:r>
      <w:r>
        <w:rPr>
          <w:sz w:val="16"/>
        </w:rPr>
        <w:t xml:space="preserve">   </w:t>
      </w:r>
      <w:r w:rsidRPr="003B33E1">
        <w:rPr>
          <w:sz w:val="16"/>
        </w:rPr>
        <w:t>2</w:t>
      </w:r>
      <w:r w:rsidRPr="003B33E1">
        <w:rPr>
          <w:sz w:val="16"/>
        </w:rPr>
        <w:tab/>
        <w:t>6917851866.852</w:t>
      </w:r>
      <w:r w:rsidRPr="003B33E1">
        <w:rPr>
          <w:sz w:val="16"/>
        </w:rPr>
        <w:tab/>
      </w:r>
      <w:r>
        <w:rPr>
          <w:sz w:val="16"/>
        </w:rPr>
        <w:t xml:space="preserve">           </w:t>
      </w:r>
      <w:r w:rsidRPr="003B33E1">
        <w:rPr>
          <w:sz w:val="16"/>
        </w:rPr>
        <w:t>3458925933.426</w:t>
      </w:r>
      <w:r w:rsidRPr="003B33E1">
        <w:rPr>
          <w:sz w:val="16"/>
        </w:rPr>
        <w:tab/>
        <w:t xml:space="preserve"> .583</w:t>
      </w:r>
      <w:r w:rsidRPr="003B33E1">
        <w:rPr>
          <w:sz w:val="16"/>
        </w:rPr>
        <w:tab/>
      </w:r>
      <w:r>
        <w:rPr>
          <w:sz w:val="16"/>
        </w:rPr>
        <w:tab/>
      </w:r>
      <w:r w:rsidRPr="003B33E1">
        <w:rPr>
          <w:sz w:val="16"/>
        </w:rPr>
        <w:t xml:space="preserve"> 0.558545154841116</w:t>
      </w:r>
    </w:p>
    <w:p w:rsidR="004F128C" w:rsidRPr="003B33E1" w:rsidRDefault="004F128C" w:rsidP="00D433F6">
      <w:pPr>
        <w:spacing w:beforeLines="1" w:before="2" w:afterLines="1" w:after="2"/>
        <w:rPr>
          <w:sz w:val="16"/>
        </w:rPr>
      </w:pPr>
      <w:r w:rsidRPr="003B33E1">
        <w:rPr>
          <w:sz w:val="16"/>
        </w:rPr>
        <w:tab/>
        <w:t>Error</w:t>
      </w:r>
      <w:r w:rsidRPr="003B33E1">
        <w:rPr>
          <w:sz w:val="16"/>
        </w:rPr>
        <w:tab/>
      </w:r>
      <w:r w:rsidRPr="003B33E1">
        <w:rPr>
          <w:sz w:val="16"/>
        </w:rPr>
        <w:tab/>
      </w:r>
      <w:r>
        <w:rPr>
          <w:sz w:val="16"/>
        </w:rPr>
        <w:tab/>
        <w:t xml:space="preserve">   332</w:t>
      </w:r>
      <w:r>
        <w:rPr>
          <w:sz w:val="16"/>
        </w:rPr>
        <w:tab/>
        <w:t xml:space="preserve">1968253851160.922           </w:t>
      </w:r>
      <w:r w:rsidRPr="003B33E1">
        <w:rPr>
          <w:sz w:val="16"/>
        </w:rPr>
        <w:t>5928475455.304</w:t>
      </w:r>
    </w:p>
    <w:p w:rsidR="004F128C" w:rsidRPr="003B33E1" w:rsidRDefault="004F128C" w:rsidP="00D433F6">
      <w:pPr>
        <w:spacing w:beforeLines="1" w:before="2" w:afterLines="1" w:after="2"/>
        <w:rPr>
          <w:sz w:val="16"/>
        </w:rPr>
      </w:pPr>
      <w:r w:rsidRPr="003B33E1">
        <w:rPr>
          <w:sz w:val="16"/>
        </w:rPr>
        <w:tab/>
        <w:t>Total:</w:t>
      </w:r>
      <w:r w:rsidRPr="003B33E1">
        <w:rPr>
          <w:sz w:val="16"/>
        </w:rPr>
        <w:tab/>
      </w:r>
      <w:r w:rsidRPr="003B33E1">
        <w:rPr>
          <w:sz w:val="16"/>
        </w:rPr>
        <w:tab/>
      </w:r>
      <w:r>
        <w:rPr>
          <w:sz w:val="16"/>
        </w:rPr>
        <w:tab/>
        <w:t xml:space="preserve">   </w:t>
      </w:r>
      <w:r w:rsidRPr="003B33E1">
        <w:rPr>
          <w:sz w:val="16"/>
        </w:rPr>
        <w:t>334</w:t>
      </w:r>
      <w:r w:rsidRPr="003B33E1">
        <w:rPr>
          <w:sz w:val="16"/>
        </w:rPr>
        <w:tab/>
        <w:t>1975171703027.774</w:t>
      </w:r>
    </w:p>
    <w:p w:rsidR="004F128C" w:rsidRPr="003B33E1" w:rsidRDefault="004F128C" w:rsidP="00D433F6">
      <w:pPr>
        <w:spacing w:beforeLines="1" w:before="2" w:afterLines="1" w:after="2"/>
        <w:rPr>
          <w:sz w:val="16"/>
        </w:rPr>
      </w:pPr>
      <w:r w:rsidRPr="003B33E1">
        <w:rPr>
          <w:sz w:val="16"/>
        </w:rPr>
        <w:tab/>
        <w:t>==============================================================================================</w:t>
      </w:r>
    </w:p>
    <w:p w:rsidR="004F128C" w:rsidRPr="003B33E1" w:rsidRDefault="004F128C" w:rsidP="00D433F6">
      <w:pPr>
        <w:spacing w:beforeLines="1" w:before="2" w:afterLines="1" w:after="2"/>
        <w:rPr>
          <w:sz w:val="16"/>
        </w:rPr>
      </w:pPr>
    </w:p>
    <w:p w:rsidR="004F128C" w:rsidRPr="003B33E1" w:rsidRDefault="004F128C" w:rsidP="00D433F6">
      <w:pPr>
        <w:spacing w:beforeLines="1" w:before="2" w:afterLines="1" w:after="2"/>
        <w:rPr>
          <w:sz w:val="16"/>
        </w:rPr>
      </w:pPr>
    </w:p>
    <w:p w:rsidR="004F128C" w:rsidRPr="003B33E1" w:rsidRDefault="004F128C" w:rsidP="00D433F6">
      <w:pPr>
        <w:spacing w:beforeLines="1" w:before="2" w:afterLines="1" w:after="2"/>
        <w:rPr>
          <w:sz w:val="16"/>
        </w:rPr>
      </w:pPr>
      <w:r w:rsidRPr="003B33E1">
        <w:rPr>
          <w:sz w:val="16"/>
        </w:rPr>
        <w:tab/>
        <w:t>Model:</w:t>
      </w:r>
    </w:p>
    <w:p w:rsidR="004F128C" w:rsidRPr="003B33E1" w:rsidRDefault="004F128C" w:rsidP="00D433F6">
      <w:pPr>
        <w:spacing w:beforeLines="1" w:before="2" w:afterLines="1" w:after="2"/>
        <w:rPr>
          <w:sz w:val="16"/>
        </w:rPr>
      </w:pPr>
      <w:r w:rsidRPr="003B33E1">
        <w:rPr>
          <w:sz w:val="16"/>
        </w:rPr>
        <w:tab/>
        <w:t>Degrees of Freedom = 2</w:t>
      </w:r>
    </w:p>
    <w:p w:rsidR="004F128C" w:rsidRPr="003B33E1" w:rsidRDefault="004F128C" w:rsidP="00D433F6">
      <w:pPr>
        <w:spacing w:beforeLines="1" w:before="2" w:afterLines="1" w:after="2"/>
        <w:rPr>
          <w:sz w:val="16"/>
        </w:rPr>
      </w:pPr>
      <w:r w:rsidRPr="003B33E1">
        <w:rPr>
          <w:sz w:val="16"/>
        </w:rPr>
        <w:tab/>
        <w:t>Residual Sum of Squares = 6917851866.852</w:t>
      </w:r>
    </w:p>
    <w:p w:rsidR="004F128C" w:rsidRPr="003B33E1" w:rsidRDefault="004F128C" w:rsidP="00D433F6">
      <w:pPr>
        <w:spacing w:beforeLines="1" w:before="2" w:afterLines="1" w:after="2"/>
        <w:rPr>
          <w:sz w:val="16"/>
        </w:rPr>
      </w:pPr>
      <w:r w:rsidRPr="003B33E1">
        <w:rPr>
          <w:sz w:val="16"/>
        </w:rPr>
        <w:tab/>
        <w:t>Mean Square Error = 3458925933.426</w:t>
      </w:r>
    </w:p>
    <w:p w:rsidR="004F128C" w:rsidRPr="003B33E1" w:rsidRDefault="004F128C" w:rsidP="00D433F6">
      <w:pPr>
        <w:spacing w:beforeLines="1" w:before="2" w:afterLines="1" w:after="2"/>
        <w:rPr>
          <w:sz w:val="16"/>
        </w:rPr>
      </w:pPr>
    </w:p>
    <w:p w:rsidR="004F128C" w:rsidRPr="003B33E1" w:rsidRDefault="004F128C" w:rsidP="00D433F6">
      <w:pPr>
        <w:spacing w:beforeLines="1" w:before="2" w:afterLines="1" w:after="2"/>
        <w:rPr>
          <w:sz w:val="16"/>
        </w:rPr>
      </w:pPr>
      <w:r w:rsidRPr="003B33E1">
        <w:rPr>
          <w:sz w:val="16"/>
        </w:rPr>
        <w:tab/>
        <w:t>Error:</w:t>
      </w:r>
    </w:p>
    <w:p w:rsidR="004F128C" w:rsidRPr="003B33E1" w:rsidRDefault="004F128C" w:rsidP="00D433F6">
      <w:pPr>
        <w:spacing w:beforeLines="1" w:before="2" w:afterLines="1" w:after="2"/>
        <w:rPr>
          <w:sz w:val="16"/>
        </w:rPr>
      </w:pPr>
      <w:r w:rsidRPr="003B33E1">
        <w:rPr>
          <w:sz w:val="16"/>
        </w:rPr>
        <w:tab/>
        <w:t>Degrees of Freedom = 332</w:t>
      </w:r>
    </w:p>
    <w:p w:rsidR="004F128C" w:rsidRPr="003B33E1" w:rsidRDefault="004F128C" w:rsidP="00D433F6">
      <w:pPr>
        <w:spacing w:beforeLines="1" w:before="2" w:afterLines="1" w:after="2"/>
        <w:rPr>
          <w:sz w:val="16"/>
        </w:rPr>
      </w:pPr>
      <w:r w:rsidRPr="003B33E1">
        <w:rPr>
          <w:sz w:val="16"/>
        </w:rPr>
        <w:tab/>
        <w:t>Residual Sum of Squares = 1968253851160.922</w:t>
      </w:r>
    </w:p>
    <w:p w:rsidR="004F128C" w:rsidRPr="003B33E1" w:rsidRDefault="004F128C" w:rsidP="00D433F6">
      <w:pPr>
        <w:spacing w:beforeLines="1" w:before="2" w:afterLines="1" w:after="2"/>
        <w:rPr>
          <w:sz w:val="16"/>
        </w:rPr>
      </w:pPr>
      <w:r w:rsidRPr="003B33E1">
        <w:rPr>
          <w:sz w:val="16"/>
        </w:rPr>
        <w:tab/>
        <w:t>Mean Square Error = 5928475455.304</w:t>
      </w:r>
    </w:p>
    <w:p w:rsidR="004F128C" w:rsidRPr="003B33E1" w:rsidRDefault="004F128C" w:rsidP="00D433F6">
      <w:pPr>
        <w:spacing w:beforeLines="1" w:before="2" w:afterLines="1" w:after="2"/>
        <w:rPr>
          <w:sz w:val="16"/>
        </w:rPr>
      </w:pPr>
    </w:p>
    <w:p w:rsidR="004F128C" w:rsidRPr="003B33E1" w:rsidRDefault="004F128C" w:rsidP="00D433F6">
      <w:pPr>
        <w:spacing w:beforeLines="1" w:before="2" w:afterLines="1" w:after="2"/>
        <w:rPr>
          <w:sz w:val="16"/>
        </w:rPr>
      </w:pPr>
      <w:r w:rsidRPr="003B33E1">
        <w:rPr>
          <w:sz w:val="16"/>
        </w:rPr>
        <w:tab/>
        <w:t>Corrected Total:</w:t>
      </w:r>
    </w:p>
    <w:p w:rsidR="004F128C" w:rsidRPr="003B33E1" w:rsidRDefault="004F128C" w:rsidP="00D433F6">
      <w:pPr>
        <w:spacing w:beforeLines="1" w:before="2" w:afterLines="1" w:after="2"/>
        <w:rPr>
          <w:sz w:val="16"/>
        </w:rPr>
      </w:pPr>
      <w:r w:rsidRPr="003B33E1">
        <w:rPr>
          <w:sz w:val="16"/>
        </w:rPr>
        <w:tab/>
        <w:t>Degrees of Freedom = 334</w:t>
      </w:r>
    </w:p>
    <w:p w:rsidR="004F128C" w:rsidRPr="003B33E1" w:rsidRDefault="004F128C" w:rsidP="00D433F6">
      <w:pPr>
        <w:spacing w:beforeLines="1" w:before="2" w:afterLines="1" w:after="2"/>
        <w:rPr>
          <w:sz w:val="16"/>
        </w:rPr>
      </w:pPr>
      <w:r w:rsidRPr="003B33E1">
        <w:rPr>
          <w:sz w:val="16"/>
        </w:rPr>
        <w:tab/>
        <w:t>Residual Sum of Squares = 1975171703027.774</w:t>
      </w:r>
    </w:p>
    <w:p w:rsidR="004F128C" w:rsidRPr="003B33E1" w:rsidRDefault="004F128C" w:rsidP="00D433F6">
      <w:pPr>
        <w:spacing w:beforeLines="1" w:before="2" w:afterLines="1" w:after="2"/>
        <w:rPr>
          <w:sz w:val="16"/>
        </w:rPr>
      </w:pPr>
    </w:p>
    <w:p w:rsidR="004F128C" w:rsidRPr="003B33E1" w:rsidRDefault="004F128C" w:rsidP="00D433F6">
      <w:pPr>
        <w:spacing w:beforeLines="1" w:before="2" w:afterLines="1" w:after="2"/>
        <w:rPr>
          <w:sz w:val="16"/>
        </w:rPr>
      </w:pPr>
      <w:r w:rsidRPr="003B33E1">
        <w:rPr>
          <w:sz w:val="16"/>
        </w:rPr>
        <w:tab/>
        <w:t>F-Value = .583</w:t>
      </w:r>
    </w:p>
    <w:p w:rsidR="004F128C" w:rsidRPr="003B33E1" w:rsidRDefault="004F128C" w:rsidP="00D433F6">
      <w:pPr>
        <w:spacing w:beforeLines="1" w:before="2" w:afterLines="1" w:after="2"/>
        <w:rPr>
          <w:sz w:val="16"/>
        </w:rPr>
      </w:pPr>
      <w:r w:rsidRPr="003B33E1">
        <w:rPr>
          <w:sz w:val="16"/>
        </w:rPr>
        <w:tab/>
        <w:t>P-Value = 0.558545154841116</w:t>
      </w:r>
    </w:p>
    <w:p w:rsidR="004F128C" w:rsidRPr="003B33E1" w:rsidRDefault="004F128C" w:rsidP="00D433F6">
      <w:pPr>
        <w:spacing w:beforeLines="1" w:before="2" w:afterLines="1" w:after="2"/>
        <w:rPr>
          <w:sz w:val="16"/>
        </w:rPr>
      </w:pPr>
    </w:p>
    <w:p w:rsidR="004F128C" w:rsidRDefault="004F128C" w:rsidP="00D433F6">
      <w:pPr>
        <w:spacing w:beforeLines="1" w:before="2" w:afterLines="1" w:after="2"/>
        <w:rPr>
          <w:sz w:val="20"/>
        </w:rPr>
      </w:pPr>
      <w:r w:rsidRPr="003B33E1">
        <w:rPr>
          <w:sz w:val="16"/>
        </w:rPr>
        <w:tab/>
        <w:t xml:space="preserve">R-Square = .004 </w:t>
      </w:r>
    </w:p>
    <w:p w:rsidR="004F128C" w:rsidRPr="006C5728" w:rsidRDefault="004F128C" w:rsidP="00D433F6">
      <w:pPr>
        <w:spacing w:beforeLines="1" w:before="2" w:afterLines="1" w:after="2"/>
        <w:rPr>
          <w:b/>
          <w:sz w:val="20"/>
        </w:rPr>
      </w:pPr>
    </w:p>
    <w:p w:rsidR="004F128C" w:rsidRPr="006C5728" w:rsidRDefault="004F128C" w:rsidP="00D433F6">
      <w:pPr>
        <w:spacing w:beforeLines="1" w:before="2" w:afterLines="1" w:after="2"/>
        <w:rPr>
          <w:sz w:val="20"/>
        </w:rPr>
      </w:pPr>
      <w:r w:rsidRPr="006C5728">
        <w:rPr>
          <w:sz w:val="20"/>
        </w:rPr>
        <w:t>Step 4: Interpret the results.</w:t>
      </w:r>
    </w:p>
    <w:p w:rsidR="004F128C" w:rsidRPr="006C5728" w:rsidRDefault="004F128C" w:rsidP="00D433F6">
      <w:pPr>
        <w:spacing w:beforeLines="1" w:before="2" w:afterLines="1" w:after="2"/>
        <w:rPr>
          <w:sz w:val="20"/>
        </w:rPr>
      </w:pPr>
      <w:r w:rsidRPr="006C5728">
        <w:rPr>
          <w:sz w:val="20"/>
        </w:rPr>
        <w:t>The quantitative analysis does agree with our visual assessment.  We fail to reject the null hypothesis.  There is not sufficient evidence to conclude that there is a difference in GMV among groups.  Assuming the null hypothesis is true (i.e., the mean GMVs of the groups are equal), if we repeated this experiment many times, we would expect to see results this rare or rarer 55.9% of the time.</w:t>
      </w:r>
    </w:p>
    <w:p w:rsidR="004F128C" w:rsidRPr="006C5728" w:rsidRDefault="004F128C" w:rsidP="00D433F6">
      <w:pPr>
        <w:spacing w:beforeLines="1" w:before="2" w:afterLines="1" w:after="2"/>
        <w:rPr>
          <w:b/>
          <w:sz w:val="20"/>
        </w:rPr>
      </w:pPr>
    </w:p>
    <w:p w:rsidR="004F128C" w:rsidRPr="006C5728" w:rsidRDefault="004F128C" w:rsidP="00D433F6">
      <w:pPr>
        <w:spacing w:beforeLines="1" w:before="2" w:afterLines="1" w:after="2"/>
        <w:rPr>
          <w:sz w:val="20"/>
        </w:rPr>
      </w:pPr>
      <w:r>
        <w:rPr>
          <w:b/>
          <w:sz w:val="20"/>
        </w:rPr>
        <w:br w:type="page"/>
      </w:r>
      <w:r w:rsidRPr="006C5728">
        <w:rPr>
          <w:b/>
          <w:sz w:val="20"/>
        </w:rPr>
        <w:lastRenderedPageBreak/>
        <w:t>Problem 2</w:t>
      </w:r>
      <w:r w:rsidRPr="006C5728">
        <w:rPr>
          <w:sz w:val="20"/>
        </w:rPr>
        <w:t xml:space="preserve">: Use </w:t>
      </w:r>
      <w:hyperlink r:id="rId13" w:anchor="Two-way_ANOVA" w:history="1">
        <w:r w:rsidRPr="006C5728">
          <w:rPr>
            <w:rStyle w:val="Hyperlink"/>
            <w:sz w:val="20"/>
          </w:rPr>
          <w:t>2-way ANOVA</w:t>
        </w:r>
      </w:hyperlink>
      <w:r w:rsidRPr="006C5728">
        <w:rPr>
          <w:sz w:val="20"/>
        </w:rPr>
        <w:t xml:space="preserve"> (using </w:t>
      </w:r>
      <w:r w:rsidRPr="006C5728">
        <w:rPr>
          <w:i/>
          <w:sz w:val="20"/>
        </w:rPr>
        <w:t>gender</w:t>
      </w:r>
      <w:r w:rsidRPr="006C5728">
        <w:rPr>
          <w:sz w:val="20"/>
        </w:rPr>
        <w:t xml:space="preserve"> and </w:t>
      </w:r>
      <w:r w:rsidRPr="006C5728">
        <w:rPr>
          <w:i/>
          <w:sz w:val="20"/>
        </w:rPr>
        <w:t>group</w:t>
      </w:r>
      <w:r w:rsidRPr="006C5728">
        <w:rPr>
          <w:sz w:val="20"/>
        </w:rPr>
        <w:t xml:space="preserve"> as the 2 factors) on the </w:t>
      </w:r>
      <w:r w:rsidRPr="006C5728">
        <w:rPr>
          <w:i/>
          <w:sz w:val="20"/>
        </w:rPr>
        <w:t>R_insular_cortex</w:t>
      </w:r>
      <w:r w:rsidRPr="006C5728">
        <w:rPr>
          <w:sz w:val="20"/>
        </w:rPr>
        <w:t xml:space="preserve"> volume (insular shape has been reported to be associated with visceral pain, irritable bowel syndrome, and ulcerative colitis). Repeat the analysis using the counterlateral </w:t>
      </w:r>
      <w:r w:rsidRPr="006C5728">
        <w:rPr>
          <w:i/>
          <w:sz w:val="20"/>
        </w:rPr>
        <w:t>L_insular_cortex</w:t>
      </w:r>
      <w:r w:rsidRPr="006C5728">
        <w:rPr>
          <w:sz w:val="20"/>
        </w:rPr>
        <w:t xml:space="preserve"> volume. Report your findings and interpret the results. </w:t>
      </w:r>
    </w:p>
    <w:p w:rsidR="004F128C" w:rsidRPr="006C5728" w:rsidRDefault="004F128C" w:rsidP="00D433F6">
      <w:pPr>
        <w:spacing w:beforeLines="1" w:before="2" w:afterLines="1" w:after="2"/>
        <w:rPr>
          <w:b/>
          <w:sz w:val="20"/>
        </w:rPr>
      </w:pPr>
    </w:p>
    <w:p w:rsidR="004F128C" w:rsidRPr="006C5728" w:rsidRDefault="004F128C" w:rsidP="00D433F6">
      <w:pPr>
        <w:spacing w:beforeLines="1" w:before="2" w:afterLines="1" w:after="2"/>
        <w:rPr>
          <w:sz w:val="20"/>
        </w:rPr>
      </w:pPr>
      <w:r w:rsidRPr="006C5728">
        <w:rPr>
          <w:sz w:val="20"/>
        </w:rPr>
        <w:t xml:space="preserve">Step 1: Generate null and alternative hypotheses and choose a confidence level.  We will choose </w:t>
      </w:r>
      <w:r w:rsidRPr="006C5728">
        <w:rPr>
          <w:sz w:val="20"/>
        </w:rPr>
        <w:sym w:font="Symbol" w:char="F061"/>
      </w:r>
      <w:r w:rsidRPr="006C5728">
        <w:rPr>
          <w:sz w:val="20"/>
        </w:rPr>
        <w:t>=0.05.</w:t>
      </w:r>
    </w:p>
    <w:p w:rsidR="004F128C" w:rsidRPr="006C5728" w:rsidRDefault="004F128C" w:rsidP="00D433F6">
      <w:pPr>
        <w:spacing w:beforeLines="1" w:before="2" w:afterLines="1" w:after="2"/>
        <w:rPr>
          <w:sz w:val="20"/>
        </w:rPr>
      </w:pPr>
    </w:p>
    <w:p w:rsidR="004F128C" w:rsidRDefault="004F128C" w:rsidP="00D433F6">
      <w:pPr>
        <w:spacing w:beforeLines="1" w:before="2" w:afterLines="1" w:after="2"/>
        <w:rPr>
          <w:sz w:val="20"/>
        </w:rPr>
      </w:pPr>
      <w:r w:rsidRPr="006C5728">
        <w:rPr>
          <w:sz w:val="20"/>
        </w:rPr>
        <w:t>H</w:t>
      </w:r>
      <w:r w:rsidRPr="00520509">
        <w:rPr>
          <w:sz w:val="20"/>
          <w:vertAlign w:val="subscript"/>
        </w:rPr>
        <w:t>0</w:t>
      </w:r>
      <w:r>
        <w:rPr>
          <w:sz w:val="20"/>
        </w:rPr>
        <w:t>1</w:t>
      </w:r>
      <w:r w:rsidRPr="006C5728">
        <w:rPr>
          <w:sz w:val="20"/>
        </w:rPr>
        <w:t xml:space="preserve">: </w:t>
      </w:r>
      <w:r>
        <w:rPr>
          <w:sz w:val="20"/>
        </w:rPr>
        <w:t xml:space="preserve">(Factor 1: Group) </w:t>
      </w:r>
      <w:r w:rsidRPr="006C5728">
        <w:rPr>
          <w:sz w:val="20"/>
        </w:rPr>
        <w:t xml:space="preserve">There is no difference in right insular cortex volume among the 3 </w:t>
      </w:r>
      <w:r>
        <w:rPr>
          <w:sz w:val="20"/>
        </w:rPr>
        <w:t xml:space="preserve">intestinal condition </w:t>
      </w:r>
      <w:r w:rsidRPr="006C5728">
        <w:rPr>
          <w:sz w:val="20"/>
        </w:rPr>
        <w:t>groups</w:t>
      </w:r>
      <w:r>
        <w:rPr>
          <w:sz w:val="20"/>
        </w:rPr>
        <w:t>.</w:t>
      </w:r>
    </w:p>
    <w:p w:rsidR="004F128C" w:rsidRPr="006C5728" w:rsidRDefault="004F128C" w:rsidP="00D433F6">
      <w:pPr>
        <w:spacing w:beforeLines="1" w:before="2" w:afterLines="1" w:after="2"/>
        <w:rPr>
          <w:sz w:val="20"/>
        </w:rPr>
      </w:pPr>
      <w:r>
        <w:rPr>
          <w:sz w:val="20"/>
        </w:rPr>
        <w:t>H</w:t>
      </w:r>
      <w:r w:rsidRPr="00520509">
        <w:rPr>
          <w:sz w:val="20"/>
          <w:vertAlign w:val="subscript"/>
        </w:rPr>
        <w:t>0</w:t>
      </w:r>
      <w:r>
        <w:rPr>
          <w:sz w:val="20"/>
        </w:rPr>
        <w:t xml:space="preserve">2: </w:t>
      </w:r>
      <w:r w:rsidRPr="006C5728">
        <w:rPr>
          <w:sz w:val="20"/>
        </w:rPr>
        <w:t xml:space="preserve"> </w:t>
      </w:r>
      <w:r>
        <w:rPr>
          <w:sz w:val="20"/>
        </w:rPr>
        <w:t xml:space="preserve">(Factor 2: Gender) </w:t>
      </w:r>
      <w:r w:rsidRPr="006C5728">
        <w:rPr>
          <w:sz w:val="20"/>
        </w:rPr>
        <w:t>There is no difference in right insular cortex volume</w:t>
      </w:r>
      <w:r>
        <w:rPr>
          <w:sz w:val="20"/>
        </w:rPr>
        <w:t xml:space="preserve"> </w:t>
      </w:r>
      <w:r w:rsidRPr="006C5728">
        <w:rPr>
          <w:sz w:val="20"/>
        </w:rPr>
        <w:t>between the sexes</w:t>
      </w:r>
      <w:r>
        <w:rPr>
          <w:sz w:val="20"/>
        </w:rPr>
        <w:t>.</w:t>
      </w:r>
    </w:p>
    <w:p w:rsidR="004F128C" w:rsidRDefault="004F128C" w:rsidP="00D433F6">
      <w:pPr>
        <w:spacing w:beforeLines="1" w:before="2" w:afterLines="1" w:after="2"/>
        <w:rPr>
          <w:sz w:val="20"/>
        </w:rPr>
      </w:pPr>
      <w:r>
        <w:rPr>
          <w:sz w:val="20"/>
        </w:rPr>
        <w:t>H</w:t>
      </w:r>
      <w:r w:rsidRPr="00520509">
        <w:rPr>
          <w:sz w:val="20"/>
          <w:vertAlign w:val="subscript"/>
        </w:rPr>
        <w:t>0</w:t>
      </w:r>
      <w:r>
        <w:rPr>
          <w:sz w:val="20"/>
        </w:rPr>
        <w:t>3: (Interaction) There is no interaction between the two factors (i.e., group and sex) that affects right insular cortex volume.</w:t>
      </w:r>
    </w:p>
    <w:p w:rsidR="004F128C" w:rsidRPr="006C5728" w:rsidRDefault="004F128C" w:rsidP="00D433F6">
      <w:pPr>
        <w:spacing w:beforeLines="1" w:before="2" w:afterLines="1" w:after="2"/>
        <w:rPr>
          <w:sz w:val="20"/>
        </w:rPr>
      </w:pPr>
    </w:p>
    <w:p w:rsidR="004F128C" w:rsidRPr="006C5728" w:rsidRDefault="004F128C" w:rsidP="00D433F6">
      <w:pPr>
        <w:spacing w:beforeLines="1" w:before="2" w:afterLines="1" w:after="2"/>
        <w:rPr>
          <w:sz w:val="20"/>
        </w:rPr>
      </w:pPr>
      <w:r w:rsidRPr="006C5728">
        <w:rPr>
          <w:sz w:val="20"/>
        </w:rPr>
        <w:t>H</w:t>
      </w:r>
      <w:r w:rsidRPr="00520509">
        <w:rPr>
          <w:sz w:val="20"/>
          <w:vertAlign w:val="subscript"/>
        </w:rPr>
        <w:t>A</w:t>
      </w:r>
      <w:r w:rsidRPr="006C5728">
        <w:rPr>
          <w:sz w:val="20"/>
        </w:rPr>
        <w:t xml:space="preserve">1: </w:t>
      </w:r>
      <w:r>
        <w:rPr>
          <w:sz w:val="20"/>
        </w:rPr>
        <w:t xml:space="preserve">(Factor 1: Group) </w:t>
      </w:r>
      <w:r w:rsidRPr="006C5728">
        <w:rPr>
          <w:sz w:val="20"/>
        </w:rPr>
        <w:t>There is a difference in right insular cortex volume among the 3 groups.</w:t>
      </w:r>
    </w:p>
    <w:p w:rsidR="004F128C" w:rsidRPr="006C5728" w:rsidRDefault="004F128C" w:rsidP="00D433F6">
      <w:pPr>
        <w:spacing w:beforeLines="1" w:before="2" w:afterLines="1" w:after="2"/>
        <w:rPr>
          <w:sz w:val="20"/>
        </w:rPr>
      </w:pPr>
      <w:r w:rsidRPr="006C5728">
        <w:rPr>
          <w:sz w:val="20"/>
        </w:rPr>
        <w:t>H</w:t>
      </w:r>
      <w:r w:rsidRPr="00520509">
        <w:rPr>
          <w:sz w:val="20"/>
          <w:vertAlign w:val="subscript"/>
        </w:rPr>
        <w:t>A</w:t>
      </w:r>
      <w:r w:rsidRPr="006C5728">
        <w:rPr>
          <w:sz w:val="20"/>
        </w:rPr>
        <w:t xml:space="preserve">2: </w:t>
      </w:r>
      <w:r>
        <w:rPr>
          <w:sz w:val="20"/>
        </w:rPr>
        <w:t xml:space="preserve">(Factor 2: Gender) </w:t>
      </w:r>
      <w:r w:rsidRPr="006C5728">
        <w:rPr>
          <w:sz w:val="20"/>
        </w:rPr>
        <w:t>There is a difference in right insular cortex volume between the sexes.</w:t>
      </w:r>
    </w:p>
    <w:p w:rsidR="004F128C" w:rsidRPr="006C5728" w:rsidRDefault="004F128C" w:rsidP="00D433F6">
      <w:pPr>
        <w:spacing w:beforeLines="1" w:before="2" w:afterLines="1" w:after="2"/>
        <w:rPr>
          <w:sz w:val="20"/>
        </w:rPr>
      </w:pPr>
      <w:r w:rsidRPr="006C5728">
        <w:rPr>
          <w:sz w:val="20"/>
        </w:rPr>
        <w:t>H</w:t>
      </w:r>
      <w:r w:rsidRPr="00520509">
        <w:rPr>
          <w:sz w:val="20"/>
          <w:vertAlign w:val="subscript"/>
        </w:rPr>
        <w:t>A</w:t>
      </w:r>
      <w:r w:rsidRPr="006C5728">
        <w:rPr>
          <w:sz w:val="20"/>
        </w:rPr>
        <w:t xml:space="preserve">3: </w:t>
      </w:r>
      <w:r>
        <w:rPr>
          <w:sz w:val="20"/>
        </w:rPr>
        <w:t xml:space="preserve">(Interaction) </w:t>
      </w:r>
      <w:r w:rsidRPr="006C5728">
        <w:rPr>
          <w:sz w:val="20"/>
        </w:rPr>
        <w:t>There is an interaction between group and sex that affects right insular cortex volume.</w:t>
      </w:r>
    </w:p>
    <w:p w:rsidR="004F128C" w:rsidRPr="006C5728" w:rsidRDefault="004F128C" w:rsidP="00D433F6">
      <w:pPr>
        <w:spacing w:beforeLines="1" w:before="2" w:afterLines="1" w:after="2"/>
        <w:rPr>
          <w:sz w:val="20"/>
        </w:rPr>
      </w:pPr>
      <w:r>
        <w:rPr>
          <w:sz w:val="20"/>
        </w:rPr>
        <w:t xml:space="preserve"> </w:t>
      </w:r>
    </w:p>
    <w:p w:rsidR="004F128C" w:rsidRPr="006C5728" w:rsidRDefault="004F128C" w:rsidP="00D433F6">
      <w:pPr>
        <w:spacing w:beforeLines="1" w:before="2" w:afterLines="1" w:after="2"/>
        <w:rPr>
          <w:sz w:val="20"/>
        </w:rPr>
      </w:pPr>
      <w:r w:rsidRPr="006C5728">
        <w:rPr>
          <w:sz w:val="20"/>
        </w:rPr>
        <w:t>Step 2: Visually explore the data.</w:t>
      </w:r>
      <w:r>
        <w:rPr>
          <w:sz w:val="20"/>
        </w:rPr>
        <w:t xml:space="preserve"> Here, I provide a depiction of the mean of each group (where group is determined by the combination of sex and intestinal condition, i.e., there are 6 groups) along with a 95% confidence interval for each estimate (i.e., estimate </w:t>
      </w:r>
      <w:r>
        <w:rPr>
          <w:sz w:val="20"/>
        </w:rPr>
        <w:sym w:font="Symbol" w:char="F0B1"/>
      </w:r>
      <w:r>
        <w:rPr>
          <w:sz w:val="20"/>
        </w:rPr>
        <w:t xml:space="preserve"> 1.96 * SE(estimate)).</w:t>
      </w:r>
    </w:p>
    <w:p w:rsidR="004F128C" w:rsidRPr="006C5728" w:rsidRDefault="004F128C" w:rsidP="00D433F6">
      <w:pPr>
        <w:spacing w:beforeLines="1" w:before="2" w:afterLines="1" w:after="2"/>
        <w:jc w:val="center"/>
        <w:rPr>
          <w:sz w:val="20"/>
        </w:rPr>
      </w:pPr>
      <w:r w:rsidRPr="006C5728">
        <w:rPr>
          <w:noProof/>
          <w:sz w:val="20"/>
        </w:rPr>
        <w:drawing>
          <wp:inline distT="0" distB="0" distL="0" distR="0">
            <wp:extent cx="3295665" cy="2517140"/>
            <wp:effectExtent l="25400" t="0" r="6335" b="0"/>
            <wp:docPr id="31" name="Picture 3" descr="2_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way.png"/>
                    <pic:cNvPicPr/>
                  </pic:nvPicPr>
                  <pic:blipFill>
                    <a:blip r:embed="rId14"/>
                    <a:stretch>
                      <a:fillRect/>
                    </a:stretch>
                  </pic:blipFill>
                  <pic:spPr>
                    <a:xfrm>
                      <a:off x="0" y="0"/>
                      <a:ext cx="3297766" cy="2518744"/>
                    </a:xfrm>
                    <a:prstGeom prst="rect">
                      <a:avLst/>
                    </a:prstGeom>
                  </pic:spPr>
                </pic:pic>
              </a:graphicData>
            </a:graphic>
          </wp:inline>
        </w:drawing>
      </w:r>
    </w:p>
    <w:p w:rsidR="004F128C" w:rsidRDefault="004F128C" w:rsidP="00D433F6">
      <w:pPr>
        <w:spacing w:beforeLines="1" w:before="2" w:afterLines="1" w:after="2"/>
        <w:rPr>
          <w:sz w:val="20"/>
        </w:rPr>
      </w:pPr>
    </w:p>
    <w:p w:rsidR="004F128C" w:rsidRDefault="004F128C" w:rsidP="00D433F6">
      <w:pPr>
        <w:spacing w:beforeLines="1" w:before="2" w:afterLines="1" w:after="2"/>
        <w:rPr>
          <w:sz w:val="20"/>
        </w:rPr>
      </w:pPr>
      <w:r>
        <w:rPr>
          <w:sz w:val="20"/>
        </w:rPr>
        <w:t xml:space="preserve">To consider the factor of sex, we look within each Group (i.e., compare the three pairs of points that lie above Groups 1, 2, and 3). We see that sex does not seem to have much effect because the points are close to each other, and the confidence intervals have a great deal of overlap.  </w:t>
      </w:r>
    </w:p>
    <w:p w:rsidR="004F128C" w:rsidRDefault="004F128C" w:rsidP="00D433F6">
      <w:pPr>
        <w:spacing w:beforeLines="1" w:before="2" w:afterLines="1" w:after="2"/>
        <w:rPr>
          <w:sz w:val="20"/>
        </w:rPr>
      </w:pPr>
    </w:p>
    <w:p w:rsidR="004F128C" w:rsidRDefault="004F128C" w:rsidP="00D433F6">
      <w:pPr>
        <w:spacing w:beforeLines="1" w:before="2" w:afterLines="1" w:after="2"/>
        <w:rPr>
          <w:sz w:val="20"/>
        </w:rPr>
      </w:pPr>
      <w:r>
        <w:rPr>
          <w:sz w:val="20"/>
        </w:rPr>
        <w:t>Next we can examine the effect of Group by looking at the vertical distance between points of the same color.  There seems to be a bit more difference here.  Group 2 looks lower than both Groups 1 and 3; although, when we look at the confidence interval, it is not clear that this will be significant.</w:t>
      </w:r>
    </w:p>
    <w:p w:rsidR="004F128C" w:rsidRDefault="004F128C" w:rsidP="00D433F6">
      <w:pPr>
        <w:spacing w:beforeLines="1" w:before="2" w:afterLines="1" w:after="2"/>
        <w:rPr>
          <w:sz w:val="20"/>
        </w:rPr>
      </w:pPr>
    </w:p>
    <w:p w:rsidR="004F128C" w:rsidRDefault="004F128C" w:rsidP="00D433F6">
      <w:pPr>
        <w:spacing w:beforeLines="1" w:before="2" w:afterLines="1" w:after="2"/>
        <w:rPr>
          <w:sz w:val="20"/>
        </w:rPr>
      </w:pPr>
      <w:r>
        <w:rPr>
          <w:sz w:val="20"/>
        </w:rPr>
        <w:t>Finally, we see that the two lines are not parallel to each other, they diverge and then cross.  This is indicative of the possibility of an interaction between sex and Group.</w:t>
      </w:r>
    </w:p>
    <w:p w:rsidR="004F128C" w:rsidRDefault="004F128C" w:rsidP="00D433F6">
      <w:pPr>
        <w:spacing w:beforeLines="1" w:before="2" w:afterLines="1" w:after="2"/>
        <w:rPr>
          <w:sz w:val="20"/>
        </w:rPr>
      </w:pPr>
    </w:p>
    <w:p w:rsidR="004F128C" w:rsidRDefault="004F128C" w:rsidP="00D433F6">
      <w:pPr>
        <w:spacing w:beforeLines="1" w:before="2" w:afterLines="1" w:after="2"/>
        <w:rPr>
          <w:sz w:val="20"/>
        </w:rPr>
      </w:pPr>
      <w:r w:rsidRPr="006C5728">
        <w:rPr>
          <w:sz w:val="20"/>
        </w:rPr>
        <w:t>Step 3: Quantitative analysis</w:t>
      </w:r>
      <w:r>
        <w:rPr>
          <w:sz w:val="20"/>
        </w:rPr>
        <w:t>:</w:t>
      </w:r>
    </w:p>
    <w:p w:rsidR="004F128C" w:rsidRPr="006C5728" w:rsidRDefault="004F128C" w:rsidP="00D433F6">
      <w:pPr>
        <w:spacing w:beforeLines="1" w:before="2" w:afterLines="1" w:after="2"/>
        <w:rPr>
          <w:sz w:val="20"/>
        </w:rPr>
      </w:pPr>
    </w:p>
    <w:p w:rsidR="004F128C" w:rsidRPr="00E54ADB" w:rsidRDefault="004F128C" w:rsidP="00D433F6">
      <w:pPr>
        <w:spacing w:beforeLines="1" w:before="2" w:afterLines="1" w:after="2"/>
        <w:rPr>
          <w:color w:val="1F497D" w:themeColor="text2"/>
          <w:sz w:val="20"/>
        </w:rPr>
      </w:pPr>
      <w:r w:rsidRPr="00E54ADB">
        <w:rPr>
          <w:color w:val="1F497D" w:themeColor="text2"/>
          <w:sz w:val="20"/>
        </w:rPr>
        <w:t>&gt; anova.r.ins&lt;-aov(R_insular_cortex~Group*Sex, data=neuro.dat)</w:t>
      </w:r>
    </w:p>
    <w:p w:rsidR="004F128C" w:rsidRPr="00E54ADB" w:rsidRDefault="004F128C" w:rsidP="00D433F6">
      <w:pPr>
        <w:spacing w:beforeLines="1" w:before="2" w:afterLines="1" w:after="2"/>
        <w:rPr>
          <w:color w:val="1F497D" w:themeColor="text2"/>
          <w:sz w:val="20"/>
        </w:rPr>
      </w:pPr>
      <w:r w:rsidRPr="00E54ADB">
        <w:rPr>
          <w:color w:val="1F497D" w:themeColor="text2"/>
          <w:sz w:val="20"/>
        </w:rPr>
        <w:t>&gt; summary(anova.r.ins)</w:t>
      </w:r>
    </w:p>
    <w:p w:rsidR="004F128C" w:rsidRPr="00E54ADB" w:rsidRDefault="004F128C" w:rsidP="00D433F6">
      <w:pPr>
        <w:spacing w:beforeLines="1" w:before="2" w:afterLines="1" w:after="2"/>
        <w:rPr>
          <w:sz w:val="20"/>
        </w:rPr>
      </w:pPr>
      <w:r w:rsidRPr="00E54ADB">
        <w:rPr>
          <w:sz w:val="20"/>
        </w:rPr>
        <w:t xml:space="preserve">             </w:t>
      </w:r>
      <w:r w:rsidRPr="00E54ADB">
        <w:rPr>
          <w:sz w:val="20"/>
        </w:rPr>
        <w:tab/>
      </w:r>
      <w:r w:rsidRPr="00E54ADB">
        <w:rPr>
          <w:sz w:val="20"/>
        </w:rPr>
        <w:tab/>
        <w:t xml:space="preserve">Df    </w:t>
      </w:r>
      <w:r w:rsidRPr="00E54ADB">
        <w:rPr>
          <w:sz w:val="20"/>
        </w:rPr>
        <w:tab/>
        <w:t xml:space="preserve">Sum Sq </w:t>
      </w:r>
      <w:r w:rsidRPr="00E54ADB">
        <w:rPr>
          <w:sz w:val="20"/>
        </w:rPr>
        <w:tab/>
      </w:r>
      <w:r w:rsidRPr="00E54ADB">
        <w:rPr>
          <w:sz w:val="20"/>
        </w:rPr>
        <w:tab/>
        <w:t xml:space="preserve">Mean Sq </w:t>
      </w:r>
      <w:r w:rsidRPr="00E54ADB">
        <w:rPr>
          <w:sz w:val="20"/>
        </w:rPr>
        <w:tab/>
        <w:t xml:space="preserve">F value </w:t>
      </w:r>
      <w:r w:rsidRPr="00E54ADB">
        <w:rPr>
          <w:sz w:val="20"/>
        </w:rPr>
        <w:tab/>
      </w:r>
      <w:r w:rsidRPr="00E54ADB">
        <w:rPr>
          <w:sz w:val="20"/>
        </w:rPr>
        <w:tab/>
        <w:t xml:space="preserve">Pr(&gt;F)  </w:t>
      </w:r>
    </w:p>
    <w:p w:rsidR="004F128C" w:rsidRPr="00E54ADB" w:rsidRDefault="004F128C" w:rsidP="00D433F6">
      <w:pPr>
        <w:spacing w:beforeLines="1" w:before="2" w:afterLines="1" w:after="2"/>
        <w:rPr>
          <w:sz w:val="20"/>
        </w:rPr>
      </w:pPr>
      <w:r w:rsidRPr="00E54ADB">
        <w:rPr>
          <w:sz w:val="20"/>
        </w:rPr>
        <w:t xml:space="preserve">Group         </w:t>
      </w:r>
      <w:r w:rsidRPr="00E54ADB">
        <w:rPr>
          <w:sz w:val="20"/>
        </w:rPr>
        <w:tab/>
        <w:t xml:space="preserve">2   </w:t>
      </w:r>
      <w:r w:rsidRPr="00E54ADB">
        <w:rPr>
          <w:sz w:val="20"/>
        </w:rPr>
        <w:tab/>
        <w:t xml:space="preserve">5691085 </w:t>
      </w:r>
      <w:r w:rsidRPr="00E54ADB">
        <w:rPr>
          <w:sz w:val="20"/>
        </w:rPr>
        <w:tab/>
        <w:t xml:space="preserve">2845542   </w:t>
      </w:r>
      <w:r w:rsidRPr="00E54ADB">
        <w:rPr>
          <w:sz w:val="20"/>
        </w:rPr>
        <w:tab/>
        <w:t xml:space="preserve">2.768 </w:t>
      </w:r>
      <w:r w:rsidRPr="00E54ADB">
        <w:rPr>
          <w:sz w:val="20"/>
        </w:rPr>
        <w:tab/>
      </w:r>
      <w:r w:rsidRPr="00E54ADB">
        <w:rPr>
          <w:sz w:val="20"/>
        </w:rPr>
        <w:tab/>
        <w:t>0.0643 .</w:t>
      </w:r>
    </w:p>
    <w:p w:rsidR="004F128C" w:rsidRPr="00E54ADB" w:rsidRDefault="004F128C" w:rsidP="00D433F6">
      <w:pPr>
        <w:spacing w:beforeLines="1" w:before="2" w:afterLines="1" w:after="2"/>
        <w:rPr>
          <w:sz w:val="20"/>
        </w:rPr>
      </w:pPr>
      <w:r w:rsidRPr="00E54ADB">
        <w:rPr>
          <w:sz w:val="20"/>
        </w:rPr>
        <w:t xml:space="preserve">Sex              </w:t>
      </w:r>
      <w:r w:rsidRPr="00E54ADB">
        <w:rPr>
          <w:sz w:val="20"/>
        </w:rPr>
        <w:tab/>
        <w:t xml:space="preserve">1    </w:t>
      </w:r>
      <w:r w:rsidRPr="00E54ADB">
        <w:rPr>
          <w:sz w:val="20"/>
        </w:rPr>
        <w:tab/>
        <w:t xml:space="preserve">680373  </w:t>
      </w:r>
      <w:r w:rsidRPr="00E54ADB">
        <w:rPr>
          <w:sz w:val="20"/>
        </w:rPr>
        <w:tab/>
        <w:t xml:space="preserve">680373   </w:t>
      </w:r>
      <w:r w:rsidRPr="00E54ADB">
        <w:rPr>
          <w:sz w:val="20"/>
        </w:rPr>
        <w:tab/>
        <w:t xml:space="preserve">0.662 </w:t>
      </w:r>
      <w:r w:rsidRPr="00E54ADB">
        <w:rPr>
          <w:sz w:val="20"/>
        </w:rPr>
        <w:tab/>
      </w:r>
      <w:r w:rsidRPr="00E54ADB">
        <w:rPr>
          <w:sz w:val="20"/>
        </w:rPr>
        <w:tab/>
        <w:t xml:space="preserve">0.4165  </w:t>
      </w:r>
    </w:p>
    <w:p w:rsidR="004F128C" w:rsidRPr="00E54ADB" w:rsidRDefault="004F128C" w:rsidP="00D433F6">
      <w:pPr>
        <w:spacing w:beforeLines="1" w:before="2" w:afterLines="1" w:after="2"/>
        <w:rPr>
          <w:sz w:val="20"/>
        </w:rPr>
      </w:pPr>
      <w:r w:rsidRPr="00E54ADB">
        <w:rPr>
          <w:sz w:val="20"/>
        </w:rPr>
        <w:t xml:space="preserve">Group:Sex     </w:t>
      </w:r>
      <w:r w:rsidRPr="00E54ADB">
        <w:rPr>
          <w:sz w:val="20"/>
        </w:rPr>
        <w:tab/>
        <w:t xml:space="preserve">2    </w:t>
      </w:r>
      <w:r w:rsidRPr="00E54ADB">
        <w:rPr>
          <w:sz w:val="20"/>
        </w:rPr>
        <w:tab/>
        <w:t xml:space="preserve">631837  </w:t>
      </w:r>
      <w:r w:rsidRPr="00E54ADB">
        <w:rPr>
          <w:sz w:val="20"/>
        </w:rPr>
        <w:tab/>
        <w:t xml:space="preserve">315918   </w:t>
      </w:r>
      <w:r w:rsidRPr="00E54ADB">
        <w:rPr>
          <w:sz w:val="20"/>
        </w:rPr>
        <w:tab/>
        <w:t xml:space="preserve">0.307 </w:t>
      </w:r>
      <w:r w:rsidRPr="00E54ADB">
        <w:rPr>
          <w:sz w:val="20"/>
        </w:rPr>
        <w:tab/>
      </w:r>
      <w:r w:rsidRPr="00E54ADB">
        <w:rPr>
          <w:sz w:val="20"/>
        </w:rPr>
        <w:tab/>
        <w:t xml:space="preserve">0.7356  </w:t>
      </w:r>
    </w:p>
    <w:p w:rsidR="004F128C" w:rsidRPr="00E54ADB" w:rsidRDefault="004F128C" w:rsidP="00D433F6">
      <w:pPr>
        <w:spacing w:beforeLines="1" w:before="2" w:afterLines="1" w:after="2"/>
        <w:rPr>
          <w:sz w:val="20"/>
        </w:rPr>
      </w:pPr>
      <w:r w:rsidRPr="00E54ADB">
        <w:rPr>
          <w:sz w:val="20"/>
        </w:rPr>
        <w:t xml:space="preserve">Residuals   </w:t>
      </w:r>
      <w:r w:rsidRPr="00E54ADB">
        <w:rPr>
          <w:sz w:val="20"/>
        </w:rPr>
        <w:tab/>
        <w:t xml:space="preserve">329 </w:t>
      </w:r>
      <w:r w:rsidRPr="00E54ADB">
        <w:rPr>
          <w:sz w:val="20"/>
        </w:rPr>
        <w:tab/>
        <w:t xml:space="preserve">338228335 </w:t>
      </w:r>
      <w:r w:rsidRPr="00E54ADB">
        <w:rPr>
          <w:sz w:val="20"/>
        </w:rPr>
        <w:tab/>
        <w:t xml:space="preserve">1028050                 </w:t>
      </w:r>
    </w:p>
    <w:p w:rsidR="004F128C" w:rsidRPr="00E54ADB" w:rsidRDefault="004F128C" w:rsidP="00D433F6">
      <w:pPr>
        <w:spacing w:beforeLines="1" w:before="2" w:afterLines="1" w:after="2"/>
        <w:rPr>
          <w:sz w:val="20"/>
        </w:rPr>
      </w:pPr>
      <w:r w:rsidRPr="00E54ADB">
        <w:rPr>
          <w:sz w:val="20"/>
        </w:rPr>
        <w:t>---</w:t>
      </w:r>
    </w:p>
    <w:p w:rsidR="004F128C" w:rsidRPr="00E54ADB" w:rsidRDefault="004F128C" w:rsidP="00D433F6">
      <w:pPr>
        <w:spacing w:beforeLines="1" w:before="2" w:afterLines="1" w:after="2"/>
        <w:rPr>
          <w:sz w:val="20"/>
        </w:rPr>
      </w:pPr>
      <w:r w:rsidRPr="00E54ADB">
        <w:rPr>
          <w:sz w:val="20"/>
        </w:rPr>
        <w:t>Signif. codes:  0 ‘***’ 0.001 ‘**’ 0.01 ‘*’ 0.05 ‘.’ 0.1 ‘ ’ 1</w:t>
      </w:r>
    </w:p>
    <w:p w:rsidR="004F128C" w:rsidRDefault="004F128C" w:rsidP="00D433F6">
      <w:pPr>
        <w:spacing w:beforeLines="1" w:before="2" w:afterLines="1" w:after="2"/>
        <w:rPr>
          <w:b/>
          <w:sz w:val="20"/>
        </w:rPr>
      </w:pPr>
    </w:p>
    <w:p w:rsidR="004F128C" w:rsidRPr="00487350" w:rsidRDefault="004F128C" w:rsidP="00D433F6">
      <w:pPr>
        <w:spacing w:beforeLines="1" w:before="2" w:afterLines="1" w:after="2"/>
        <w:rPr>
          <w:sz w:val="20"/>
        </w:rPr>
      </w:pPr>
      <w:r>
        <w:rPr>
          <w:sz w:val="20"/>
        </w:rPr>
        <w:lastRenderedPageBreak/>
        <w:t xml:space="preserve">The quantitative analysis shows us that there are no significant effects for </w:t>
      </w:r>
      <w:r>
        <w:rPr>
          <w:sz w:val="20"/>
        </w:rPr>
        <w:sym w:font="Symbol" w:char="F061"/>
      </w:r>
      <w:r>
        <w:rPr>
          <w:sz w:val="20"/>
        </w:rPr>
        <w:t xml:space="preserve">=0.05.  The main effect of group has the smallest p-value, at 0.06, but is not below our threshold of </w:t>
      </w:r>
      <w:r>
        <w:rPr>
          <w:sz w:val="20"/>
        </w:rPr>
        <w:sym w:font="Symbol" w:char="F061"/>
      </w:r>
      <w:r>
        <w:rPr>
          <w:sz w:val="20"/>
        </w:rPr>
        <w:t>=0.05. We therefore fail to reject the null hypothesis and conclude that these data do not provide evidence for a difference in the mean right insular cortex volume by sex, bowel disorder or an interaction of the two.</w:t>
      </w:r>
    </w:p>
    <w:p w:rsidR="004F128C" w:rsidRDefault="004F128C" w:rsidP="00D433F6">
      <w:pPr>
        <w:spacing w:beforeLines="1" w:before="2" w:afterLines="1" w:after="2"/>
        <w:rPr>
          <w:b/>
          <w:sz w:val="20"/>
        </w:rPr>
      </w:pPr>
    </w:p>
    <w:p w:rsidR="004F128C" w:rsidRPr="00CD0254" w:rsidRDefault="004F128C" w:rsidP="00D433F6">
      <w:pPr>
        <w:spacing w:beforeLines="1" w:before="2" w:afterLines="1" w:after="2"/>
        <w:rPr>
          <w:sz w:val="20"/>
        </w:rPr>
      </w:pPr>
      <w:r w:rsidRPr="00CD0254">
        <w:rPr>
          <w:sz w:val="20"/>
        </w:rPr>
        <w:t>Here are the parallel results from SOCR</w:t>
      </w:r>
      <w:r>
        <w:rPr>
          <w:sz w:val="20"/>
        </w:rPr>
        <w:t xml:space="preserve"> (See below for the settings used in SOCR for left insular cortex)</w:t>
      </w:r>
      <w:r w:rsidRPr="00CD0254">
        <w:rPr>
          <w:sz w:val="20"/>
        </w:rPr>
        <w:t>:</w:t>
      </w:r>
    </w:p>
    <w:p w:rsidR="004F128C" w:rsidRPr="00CD0254" w:rsidRDefault="004F128C" w:rsidP="00D433F6">
      <w:pPr>
        <w:spacing w:beforeLines="1" w:before="2" w:afterLines="1" w:after="2"/>
        <w:rPr>
          <w:b/>
          <w:sz w:val="20"/>
        </w:rPr>
      </w:pPr>
    </w:p>
    <w:p w:rsidR="00E4703C" w:rsidRPr="00E4703C" w:rsidRDefault="004F128C" w:rsidP="00E4703C">
      <w:pPr>
        <w:spacing w:beforeLines="1" w:before="2" w:afterLines="1" w:after="2"/>
        <w:rPr>
          <w:sz w:val="20"/>
        </w:rPr>
      </w:pPr>
      <w:r w:rsidRPr="00CD0254">
        <w:rPr>
          <w:b/>
          <w:sz w:val="20"/>
        </w:rPr>
        <w:tab/>
      </w:r>
      <w:r w:rsidR="00E4703C" w:rsidRPr="00E4703C">
        <w:rPr>
          <w:sz w:val="20"/>
        </w:rPr>
        <w:t>Sample Size = 335</w:t>
      </w:r>
    </w:p>
    <w:p w:rsidR="00E4703C" w:rsidRPr="00E4703C" w:rsidRDefault="00E4703C" w:rsidP="00E4703C">
      <w:pPr>
        <w:spacing w:beforeLines="1" w:before="2" w:afterLines="1" w:after="2"/>
        <w:rPr>
          <w:sz w:val="20"/>
        </w:rPr>
      </w:pPr>
      <w:r w:rsidRPr="00E4703C">
        <w:rPr>
          <w:sz w:val="20"/>
        </w:rPr>
        <w:tab/>
        <w:t>Dependent Variable = R_insular_cortex</w:t>
      </w:r>
    </w:p>
    <w:p w:rsidR="00E4703C" w:rsidRPr="00E4703C" w:rsidRDefault="00E4703C" w:rsidP="00E4703C">
      <w:pPr>
        <w:spacing w:beforeLines="1" w:before="2" w:afterLines="1" w:after="2"/>
        <w:rPr>
          <w:sz w:val="20"/>
        </w:rPr>
      </w:pPr>
      <w:r w:rsidRPr="00E4703C">
        <w:rPr>
          <w:sz w:val="20"/>
        </w:rPr>
        <w:tab/>
        <w:t xml:space="preserve">Independent Variable(s) = </w:t>
      </w:r>
      <w:r w:rsidRPr="00E4703C">
        <w:rPr>
          <w:sz w:val="20"/>
        </w:rPr>
        <w:tab/>
        <w:t>Group</w:t>
      </w:r>
      <w:r w:rsidRPr="00E4703C">
        <w:rPr>
          <w:sz w:val="20"/>
        </w:rPr>
        <w:tab/>
        <w:t>Sex</w:t>
      </w:r>
      <w:r w:rsidRPr="00E4703C">
        <w:rPr>
          <w:sz w:val="20"/>
        </w:rPr>
        <w:tab/>
        <w:t>Interaction Group:Sex</w:t>
      </w:r>
    </w:p>
    <w:p w:rsidR="00E4703C" w:rsidRPr="00E4703C" w:rsidRDefault="00E4703C" w:rsidP="00E4703C">
      <w:pPr>
        <w:spacing w:beforeLines="1" w:before="2" w:afterLines="1" w:after="2"/>
        <w:rPr>
          <w:sz w:val="20"/>
        </w:rPr>
      </w:pPr>
    </w:p>
    <w:p w:rsidR="00E4703C" w:rsidRPr="00E4703C" w:rsidRDefault="00E4703C" w:rsidP="00E4703C">
      <w:pPr>
        <w:spacing w:beforeLines="1" w:before="2" w:afterLines="1" w:after="2"/>
        <w:rPr>
          <w:sz w:val="20"/>
        </w:rPr>
      </w:pPr>
      <w:r w:rsidRPr="00E4703C">
        <w:rPr>
          <w:sz w:val="20"/>
        </w:rPr>
        <w:tab/>
        <w:t>*** Two-Way Analysis of Variance Results ***</w:t>
      </w:r>
    </w:p>
    <w:p w:rsidR="00E4703C" w:rsidRPr="00E4703C" w:rsidRDefault="00E4703C" w:rsidP="00E4703C">
      <w:pPr>
        <w:spacing w:beforeLines="1" w:before="2" w:afterLines="1" w:after="2"/>
        <w:rPr>
          <w:sz w:val="20"/>
        </w:rPr>
      </w:pPr>
    </w:p>
    <w:p w:rsidR="00E4703C" w:rsidRPr="00E4703C" w:rsidRDefault="00E4703C" w:rsidP="00E4703C">
      <w:pPr>
        <w:spacing w:beforeLines="1" w:before="2" w:afterLines="1" w:after="2"/>
        <w:rPr>
          <w:sz w:val="20"/>
        </w:rPr>
      </w:pPr>
      <w:r w:rsidRPr="00E4703C">
        <w:rPr>
          <w:sz w:val="20"/>
        </w:rPr>
        <w:tab/>
        <w:t>Standard 2-Way ANOVA Table. See:</w:t>
      </w:r>
    </w:p>
    <w:p w:rsidR="00E4703C" w:rsidRPr="00E4703C" w:rsidRDefault="00E4703C" w:rsidP="00E4703C">
      <w:pPr>
        <w:spacing w:beforeLines="1" w:before="2" w:afterLines="1" w:after="2"/>
        <w:rPr>
          <w:sz w:val="20"/>
        </w:rPr>
      </w:pPr>
      <w:r w:rsidRPr="00E4703C">
        <w:rPr>
          <w:sz w:val="20"/>
        </w:rPr>
        <w:tab/>
        <w:t>http://wiki.stat.ucla.edu/socr/index.php/AP_Statistics_Curriculum_2007_ANOVA_2Way</w:t>
      </w:r>
    </w:p>
    <w:p w:rsidR="00E4703C" w:rsidRPr="00E4703C" w:rsidRDefault="00E4703C" w:rsidP="00E4703C">
      <w:pPr>
        <w:spacing w:beforeLines="1" w:before="2" w:afterLines="1" w:after="2"/>
        <w:rPr>
          <w:sz w:val="20"/>
        </w:rPr>
      </w:pPr>
      <w:r w:rsidRPr="00E4703C">
        <w:rPr>
          <w:sz w:val="20"/>
        </w:rPr>
        <w:tab/>
        <w:t>==============================================================</w:t>
      </w:r>
      <w:r>
        <w:rPr>
          <w:sz w:val="20"/>
        </w:rPr>
        <w:t>=============================</w:t>
      </w:r>
    </w:p>
    <w:p w:rsidR="00E4703C" w:rsidRPr="00E4703C" w:rsidRDefault="00E4703C" w:rsidP="00E4703C">
      <w:pPr>
        <w:spacing w:beforeLines="1" w:before="2" w:afterLines="1" w:after="2"/>
        <w:rPr>
          <w:sz w:val="20"/>
        </w:rPr>
      </w:pPr>
      <w:r w:rsidRPr="00E4703C">
        <w:rPr>
          <w:sz w:val="20"/>
        </w:rPr>
        <w:tab/>
        <w:t xml:space="preserve">VarianceSource </w:t>
      </w:r>
      <w:r w:rsidRPr="00E4703C">
        <w:rPr>
          <w:sz w:val="20"/>
        </w:rPr>
        <w:tab/>
        <w:t xml:space="preserve"> DF </w:t>
      </w:r>
      <w:r w:rsidRPr="00E4703C">
        <w:rPr>
          <w:sz w:val="20"/>
        </w:rPr>
        <w:tab/>
        <w:t xml:space="preserve"> RSS </w:t>
      </w:r>
      <w:r w:rsidRPr="00E4703C">
        <w:rPr>
          <w:sz w:val="20"/>
        </w:rPr>
        <w:tab/>
        <w:t xml:space="preserve"> MSS </w:t>
      </w:r>
      <w:r w:rsidRPr="00E4703C">
        <w:rPr>
          <w:sz w:val="20"/>
        </w:rPr>
        <w:tab/>
        <w:t xml:space="preserve"> F-Statistics </w:t>
      </w:r>
      <w:r w:rsidRPr="00E4703C">
        <w:rPr>
          <w:sz w:val="20"/>
        </w:rPr>
        <w:tab/>
        <w:t xml:space="preserve"> P-value</w:t>
      </w:r>
    </w:p>
    <w:p w:rsidR="00E4703C" w:rsidRPr="00E4703C" w:rsidRDefault="00E4703C" w:rsidP="00E4703C">
      <w:pPr>
        <w:spacing w:beforeLines="1" w:before="2" w:afterLines="1" w:after="2"/>
        <w:rPr>
          <w:sz w:val="20"/>
        </w:rPr>
      </w:pPr>
      <w:r w:rsidRPr="00E4703C">
        <w:rPr>
          <w:sz w:val="20"/>
        </w:rPr>
        <w:tab/>
        <w:t>MainEffect:Group</w:t>
      </w:r>
      <w:r w:rsidRPr="00E4703C">
        <w:rPr>
          <w:sz w:val="20"/>
        </w:rPr>
        <w:tab/>
      </w:r>
      <w:r w:rsidRPr="00E4703C">
        <w:rPr>
          <w:sz w:val="20"/>
        </w:rPr>
        <w:tab/>
        <w:t>2</w:t>
      </w:r>
      <w:r w:rsidRPr="00E4703C">
        <w:rPr>
          <w:sz w:val="20"/>
        </w:rPr>
        <w:tab/>
        <w:t>5691084.745</w:t>
      </w:r>
      <w:r w:rsidRPr="00E4703C">
        <w:rPr>
          <w:sz w:val="20"/>
        </w:rPr>
        <w:tab/>
        <w:t>2845542.373</w:t>
      </w:r>
      <w:r w:rsidRPr="00E4703C">
        <w:rPr>
          <w:sz w:val="20"/>
        </w:rPr>
        <w:tab/>
        <w:t xml:space="preserve"> 2.768</w:t>
      </w:r>
      <w:r w:rsidRPr="00E4703C">
        <w:rPr>
          <w:sz w:val="20"/>
        </w:rPr>
        <w:tab/>
        <w:t xml:space="preserve"> .064</w:t>
      </w:r>
    </w:p>
    <w:p w:rsidR="00E4703C" w:rsidRPr="00E4703C" w:rsidRDefault="00E4703C" w:rsidP="00E4703C">
      <w:pPr>
        <w:spacing w:beforeLines="1" w:before="2" w:afterLines="1" w:after="2"/>
        <w:rPr>
          <w:sz w:val="20"/>
        </w:rPr>
      </w:pPr>
      <w:r w:rsidRPr="00E4703C">
        <w:rPr>
          <w:sz w:val="20"/>
        </w:rPr>
        <w:tab/>
        <w:t>MainEffect:Sex</w:t>
      </w:r>
      <w:r w:rsidRPr="00E4703C">
        <w:rPr>
          <w:sz w:val="20"/>
        </w:rPr>
        <w:tab/>
      </w:r>
      <w:r w:rsidRPr="00E4703C">
        <w:rPr>
          <w:sz w:val="20"/>
        </w:rPr>
        <w:tab/>
        <w:t>1</w:t>
      </w:r>
      <w:r w:rsidRPr="00E4703C">
        <w:rPr>
          <w:sz w:val="20"/>
        </w:rPr>
        <w:tab/>
        <w:t>352425.403</w:t>
      </w:r>
      <w:r w:rsidRPr="00E4703C">
        <w:rPr>
          <w:sz w:val="20"/>
        </w:rPr>
        <w:tab/>
        <w:t>352425.403</w:t>
      </w:r>
      <w:r w:rsidRPr="00E4703C">
        <w:rPr>
          <w:sz w:val="20"/>
        </w:rPr>
        <w:tab/>
        <w:t xml:space="preserve"> .343</w:t>
      </w:r>
      <w:r w:rsidRPr="00E4703C">
        <w:rPr>
          <w:sz w:val="20"/>
        </w:rPr>
        <w:tab/>
        <w:t xml:space="preserve"> .559</w:t>
      </w:r>
    </w:p>
    <w:p w:rsidR="00E4703C" w:rsidRPr="00E4703C" w:rsidRDefault="00E4703C" w:rsidP="00E4703C">
      <w:pPr>
        <w:spacing w:beforeLines="1" w:before="2" w:afterLines="1" w:after="2"/>
        <w:rPr>
          <w:sz w:val="20"/>
        </w:rPr>
      </w:pPr>
      <w:r w:rsidRPr="00E4703C">
        <w:rPr>
          <w:sz w:val="20"/>
        </w:rPr>
        <w:tab/>
        <w:t>Interaction Group:Sex</w:t>
      </w:r>
      <w:r w:rsidRPr="00E4703C">
        <w:rPr>
          <w:sz w:val="20"/>
        </w:rPr>
        <w:tab/>
      </w:r>
      <w:r w:rsidRPr="00E4703C">
        <w:rPr>
          <w:sz w:val="20"/>
        </w:rPr>
        <w:tab/>
        <w:t>2</w:t>
      </w:r>
      <w:r w:rsidRPr="00E4703C">
        <w:rPr>
          <w:sz w:val="20"/>
        </w:rPr>
        <w:tab/>
        <w:t>699037.743</w:t>
      </w:r>
      <w:r w:rsidRPr="00E4703C">
        <w:rPr>
          <w:sz w:val="20"/>
        </w:rPr>
        <w:tab/>
        <w:t>349518.871</w:t>
      </w:r>
      <w:r w:rsidRPr="00E4703C">
        <w:rPr>
          <w:sz w:val="20"/>
        </w:rPr>
        <w:tab/>
        <w:t xml:space="preserve"> </w:t>
      </w:r>
      <w:r w:rsidR="009913F3" w:rsidRPr="00E54ADB">
        <w:rPr>
          <w:sz w:val="20"/>
        </w:rPr>
        <w:t xml:space="preserve">0.307 </w:t>
      </w:r>
      <w:r w:rsidR="009913F3" w:rsidRPr="00E54ADB">
        <w:rPr>
          <w:sz w:val="20"/>
        </w:rPr>
        <w:tab/>
      </w:r>
      <w:r w:rsidR="009913F3" w:rsidRPr="00E54ADB">
        <w:rPr>
          <w:sz w:val="20"/>
        </w:rPr>
        <w:tab/>
        <w:t>0.7356</w:t>
      </w:r>
    </w:p>
    <w:p w:rsidR="00E4703C" w:rsidRPr="00E4703C" w:rsidRDefault="00E4703C" w:rsidP="00E4703C">
      <w:pPr>
        <w:spacing w:beforeLines="1" w:before="2" w:afterLines="1" w:after="2"/>
        <w:rPr>
          <w:sz w:val="20"/>
        </w:rPr>
      </w:pPr>
      <w:r w:rsidRPr="00E4703C">
        <w:rPr>
          <w:sz w:val="20"/>
        </w:rPr>
        <w:tab/>
        <w:t>Error</w:t>
      </w:r>
      <w:r w:rsidRPr="00E4703C">
        <w:rPr>
          <w:sz w:val="20"/>
        </w:rPr>
        <w:tab/>
      </w:r>
      <w:r w:rsidRPr="00E4703C">
        <w:rPr>
          <w:sz w:val="20"/>
        </w:rPr>
        <w:tab/>
        <w:t>329</w:t>
      </w:r>
      <w:r w:rsidRPr="00E4703C">
        <w:rPr>
          <w:sz w:val="20"/>
        </w:rPr>
        <w:tab/>
        <w:t>338228335.151</w:t>
      </w:r>
      <w:r w:rsidRPr="00E4703C">
        <w:rPr>
          <w:sz w:val="20"/>
        </w:rPr>
        <w:tab/>
        <w:t>1028049.651</w:t>
      </w:r>
    </w:p>
    <w:p w:rsidR="00E4703C" w:rsidRPr="00E4703C" w:rsidRDefault="00E4703C" w:rsidP="00E4703C">
      <w:pPr>
        <w:spacing w:beforeLines="1" w:before="2" w:afterLines="1" w:after="2"/>
        <w:rPr>
          <w:sz w:val="20"/>
        </w:rPr>
      </w:pPr>
      <w:r w:rsidRPr="00E4703C">
        <w:rPr>
          <w:sz w:val="20"/>
        </w:rPr>
        <w:tab/>
        <w:t>Total:</w:t>
      </w:r>
      <w:r w:rsidRPr="00E4703C">
        <w:rPr>
          <w:sz w:val="20"/>
        </w:rPr>
        <w:tab/>
      </w:r>
      <w:r w:rsidRPr="00E4703C">
        <w:rPr>
          <w:sz w:val="20"/>
        </w:rPr>
        <w:tab/>
        <w:t>334</w:t>
      </w:r>
      <w:r w:rsidRPr="00E4703C">
        <w:rPr>
          <w:sz w:val="20"/>
        </w:rPr>
        <w:tab/>
        <w:t>345231629.182</w:t>
      </w:r>
    </w:p>
    <w:p w:rsidR="00E4703C" w:rsidRPr="00E4703C" w:rsidRDefault="00E4703C" w:rsidP="00E4703C">
      <w:pPr>
        <w:spacing w:beforeLines="1" w:before="2" w:afterLines="1" w:after="2"/>
        <w:rPr>
          <w:sz w:val="20"/>
        </w:rPr>
      </w:pPr>
      <w:r w:rsidRPr="00E4703C">
        <w:rPr>
          <w:sz w:val="20"/>
        </w:rPr>
        <w:tab/>
        <w:t>==============================================================</w:t>
      </w:r>
      <w:r>
        <w:rPr>
          <w:sz w:val="20"/>
        </w:rPr>
        <w:t>=============================</w:t>
      </w:r>
    </w:p>
    <w:p w:rsidR="00E4703C" w:rsidRPr="00E4703C" w:rsidRDefault="00E4703C" w:rsidP="00E4703C">
      <w:pPr>
        <w:spacing w:beforeLines="1" w:before="2" w:afterLines="1" w:after="2"/>
        <w:rPr>
          <w:sz w:val="20"/>
        </w:rPr>
      </w:pPr>
    </w:p>
    <w:p w:rsidR="00E4703C" w:rsidRPr="00E4703C" w:rsidRDefault="00E4703C" w:rsidP="00E4703C">
      <w:pPr>
        <w:spacing w:beforeLines="1" w:before="2" w:afterLines="1" w:after="2"/>
        <w:rPr>
          <w:sz w:val="20"/>
        </w:rPr>
      </w:pPr>
      <w:r w:rsidRPr="00E4703C">
        <w:rPr>
          <w:sz w:val="20"/>
        </w:rPr>
        <w:tab/>
        <w:t>Variable: Group</w:t>
      </w:r>
    </w:p>
    <w:p w:rsidR="00E4703C" w:rsidRPr="00E4703C" w:rsidRDefault="00E4703C" w:rsidP="00E4703C">
      <w:pPr>
        <w:spacing w:beforeLines="1" w:before="2" w:afterLines="1" w:after="2"/>
        <w:rPr>
          <w:sz w:val="20"/>
        </w:rPr>
      </w:pPr>
      <w:r w:rsidRPr="00E4703C">
        <w:rPr>
          <w:sz w:val="20"/>
        </w:rPr>
        <w:tab/>
        <w:t>Degrees of Freedom = 2</w:t>
      </w:r>
    </w:p>
    <w:p w:rsidR="00E4703C" w:rsidRPr="00E4703C" w:rsidRDefault="00E4703C" w:rsidP="00E4703C">
      <w:pPr>
        <w:spacing w:beforeLines="1" w:before="2" w:afterLines="1" w:after="2"/>
        <w:rPr>
          <w:sz w:val="20"/>
        </w:rPr>
      </w:pPr>
      <w:r w:rsidRPr="00E4703C">
        <w:rPr>
          <w:sz w:val="20"/>
        </w:rPr>
        <w:tab/>
        <w:t>Residual Sum of Squares = 5691084.745</w:t>
      </w:r>
    </w:p>
    <w:p w:rsidR="00E4703C" w:rsidRPr="00E4703C" w:rsidRDefault="00E4703C" w:rsidP="00E4703C">
      <w:pPr>
        <w:spacing w:beforeLines="1" w:before="2" w:afterLines="1" w:after="2"/>
        <w:rPr>
          <w:sz w:val="20"/>
        </w:rPr>
      </w:pPr>
      <w:r w:rsidRPr="00E4703C">
        <w:rPr>
          <w:sz w:val="20"/>
        </w:rPr>
        <w:tab/>
        <w:t>Mean Square Error = 2845542.373</w:t>
      </w:r>
    </w:p>
    <w:p w:rsidR="00E4703C" w:rsidRPr="00E4703C" w:rsidRDefault="00E4703C" w:rsidP="00E4703C">
      <w:pPr>
        <w:spacing w:beforeLines="1" w:before="2" w:afterLines="1" w:after="2"/>
        <w:rPr>
          <w:sz w:val="20"/>
        </w:rPr>
      </w:pPr>
      <w:r w:rsidRPr="00E4703C">
        <w:rPr>
          <w:sz w:val="20"/>
        </w:rPr>
        <w:tab/>
        <w:t>F-Value = 2.768</w:t>
      </w:r>
    </w:p>
    <w:p w:rsidR="00E4703C" w:rsidRPr="00E4703C" w:rsidRDefault="00E4703C" w:rsidP="00E4703C">
      <w:pPr>
        <w:spacing w:beforeLines="1" w:before="2" w:afterLines="1" w:after="2"/>
        <w:rPr>
          <w:sz w:val="20"/>
        </w:rPr>
      </w:pPr>
      <w:r w:rsidRPr="00E4703C">
        <w:rPr>
          <w:sz w:val="20"/>
        </w:rPr>
        <w:tab/>
        <w:t>P-Value = .064</w:t>
      </w:r>
    </w:p>
    <w:p w:rsidR="00E4703C" w:rsidRPr="00E4703C" w:rsidRDefault="00E4703C" w:rsidP="00E4703C">
      <w:pPr>
        <w:spacing w:beforeLines="1" w:before="2" w:afterLines="1" w:after="2"/>
        <w:rPr>
          <w:sz w:val="20"/>
        </w:rPr>
      </w:pPr>
    </w:p>
    <w:p w:rsidR="00E4703C" w:rsidRPr="00E4703C" w:rsidRDefault="00E4703C" w:rsidP="00E4703C">
      <w:pPr>
        <w:spacing w:beforeLines="1" w:before="2" w:afterLines="1" w:after="2"/>
        <w:rPr>
          <w:sz w:val="20"/>
        </w:rPr>
      </w:pPr>
      <w:r w:rsidRPr="00E4703C">
        <w:rPr>
          <w:sz w:val="20"/>
        </w:rPr>
        <w:tab/>
        <w:t>Variable: Sex</w:t>
      </w:r>
    </w:p>
    <w:p w:rsidR="00E4703C" w:rsidRPr="00E4703C" w:rsidRDefault="00E4703C" w:rsidP="00E4703C">
      <w:pPr>
        <w:spacing w:beforeLines="1" w:before="2" w:afterLines="1" w:after="2"/>
        <w:rPr>
          <w:sz w:val="20"/>
        </w:rPr>
      </w:pPr>
      <w:r w:rsidRPr="00E4703C">
        <w:rPr>
          <w:sz w:val="20"/>
        </w:rPr>
        <w:tab/>
        <w:t>Degrees of Freedom = 1</w:t>
      </w:r>
    </w:p>
    <w:p w:rsidR="00E4703C" w:rsidRPr="00E4703C" w:rsidRDefault="00E4703C" w:rsidP="00E4703C">
      <w:pPr>
        <w:spacing w:beforeLines="1" w:before="2" w:afterLines="1" w:after="2"/>
        <w:rPr>
          <w:sz w:val="20"/>
        </w:rPr>
      </w:pPr>
      <w:r w:rsidRPr="00E4703C">
        <w:rPr>
          <w:sz w:val="20"/>
        </w:rPr>
        <w:tab/>
        <w:t>Residual Sum of Squares = 352425.403</w:t>
      </w:r>
    </w:p>
    <w:p w:rsidR="00E4703C" w:rsidRPr="00E4703C" w:rsidRDefault="00E4703C" w:rsidP="00E4703C">
      <w:pPr>
        <w:spacing w:beforeLines="1" w:before="2" w:afterLines="1" w:after="2"/>
        <w:rPr>
          <w:sz w:val="20"/>
        </w:rPr>
      </w:pPr>
      <w:r w:rsidRPr="00E4703C">
        <w:rPr>
          <w:sz w:val="20"/>
        </w:rPr>
        <w:tab/>
        <w:t>Mean Square Error = 352425.403</w:t>
      </w:r>
    </w:p>
    <w:p w:rsidR="00E4703C" w:rsidRPr="00E4703C" w:rsidRDefault="00E4703C" w:rsidP="00E4703C">
      <w:pPr>
        <w:spacing w:beforeLines="1" w:before="2" w:afterLines="1" w:after="2"/>
        <w:rPr>
          <w:sz w:val="20"/>
        </w:rPr>
      </w:pPr>
      <w:r w:rsidRPr="00E4703C">
        <w:rPr>
          <w:sz w:val="20"/>
        </w:rPr>
        <w:tab/>
        <w:t>F-Value = .343</w:t>
      </w:r>
    </w:p>
    <w:p w:rsidR="00E4703C" w:rsidRPr="00E4703C" w:rsidRDefault="00E4703C" w:rsidP="00E4703C">
      <w:pPr>
        <w:spacing w:beforeLines="1" w:before="2" w:afterLines="1" w:after="2"/>
        <w:rPr>
          <w:sz w:val="20"/>
        </w:rPr>
      </w:pPr>
      <w:r w:rsidRPr="00E4703C">
        <w:rPr>
          <w:sz w:val="20"/>
        </w:rPr>
        <w:tab/>
        <w:t>P-Value = .559</w:t>
      </w:r>
    </w:p>
    <w:p w:rsidR="00E4703C" w:rsidRPr="00E4703C" w:rsidRDefault="00E4703C" w:rsidP="00E4703C">
      <w:pPr>
        <w:spacing w:beforeLines="1" w:before="2" w:afterLines="1" w:after="2"/>
        <w:rPr>
          <w:sz w:val="20"/>
        </w:rPr>
      </w:pPr>
    </w:p>
    <w:p w:rsidR="00E4703C" w:rsidRPr="00E4703C" w:rsidRDefault="00E4703C" w:rsidP="00E4703C">
      <w:pPr>
        <w:spacing w:beforeLines="1" w:before="2" w:afterLines="1" w:after="2"/>
        <w:rPr>
          <w:sz w:val="20"/>
        </w:rPr>
      </w:pPr>
      <w:r w:rsidRPr="00E4703C">
        <w:rPr>
          <w:sz w:val="20"/>
        </w:rPr>
        <w:tab/>
        <w:t>Variable: Interaction Group:Sex</w:t>
      </w:r>
    </w:p>
    <w:p w:rsidR="00E4703C" w:rsidRPr="00E4703C" w:rsidRDefault="00E4703C" w:rsidP="00E4703C">
      <w:pPr>
        <w:spacing w:beforeLines="1" w:before="2" w:afterLines="1" w:after="2"/>
        <w:rPr>
          <w:sz w:val="20"/>
        </w:rPr>
      </w:pPr>
      <w:r w:rsidRPr="00E4703C">
        <w:rPr>
          <w:sz w:val="20"/>
        </w:rPr>
        <w:tab/>
        <w:t>Degrees of Freedom = 2</w:t>
      </w:r>
    </w:p>
    <w:p w:rsidR="00E4703C" w:rsidRPr="00E4703C" w:rsidRDefault="00E4703C" w:rsidP="00E4703C">
      <w:pPr>
        <w:spacing w:beforeLines="1" w:before="2" w:afterLines="1" w:after="2"/>
        <w:rPr>
          <w:sz w:val="20"/>
        </w:rPr>
      </w:pPr>
      <w:r w:rsidRPr="00E4703C">
        <w:rPr>
          <w:sz w:val="20"/>
        </w:rPr>
        <w:tab/>
        <w:t>Residual Sum of Squares = 699037.743</w:t>
      </w:r>
    </w:p>
    <w:p w:rsidR="00E4703C" w:rsidRPr="00E4703C" w:rsidRDefault="00E4703C" w:rsidP="00E4703C">
      <w:pPr>
        <w:spacing w:beforeLines="1" w:before="2" w:afterLines="1" w:after="2"/>
        <w:rPr>
          <w:sz w:val="20"/>
        </w:rPr>
      </w:pPr>
      <w:r w:rsidRPr="00E4703C">
        <w:rPr>
          <w:sz w:val="20"/>
        </w:rPr>
        <w:tab/>
        <w:t>Mean Square Error = 349518.871</w:t>
      </w:r>
    </w:p>
    <w:p w:rsidR="00E4703C" w:rsidRPr="00E4703C" w:rsidRDefault="00E4703C" w:rsidP="00E4703C">
      <w:pPr>
        <w:spacing w:beforeLines="1" w:before="2" w:afterLines="1" w:after="2"/>
        <w:rPr>
          <w:sz w:val="20"/>
        </w:rPr>
      </w:pPr>
      <w:r w:rsidRPr="00E4703C">
        <w:rPr>
          <w:sz w:val="20"/>
        </w:rPr>
        <w:tab/>
        <w:t>F-Value = 659.216</w:t>
      </w:r>
    </w:p>
    <w:p w:rsidR="00E4703C" w:rsidRPr="00E4703C" w:rsidRDefault="00E4703C" w:rsidP="00E4703C">
      <w:pPr>
        <w:spacing w:beforeLines="1" w:before="2" w:afterLines="1" w:after="2"/>
        <w:rPr>
          <w:sz w:val="20"/>
        </w:rPr>
      </w:pPr>
      <w:r w:rsidRPr="00E4703C">
        <w:rPr>
          <w:sz w:val="20"/>
        </w:rPr>
        <w:tab/>
        <w:t>P-Value = .000</w:t>
      </w:r>
    </w:p>
    <w:p w:rsidR="00E4703C" w:rsidRPr="00E4703C" w:rsidRDefault="00E4703C" w:rsidP="00E4703C">
      <w:pPr>
        <w:spacing w:beforeLines="1" w:before="2" w:afterLines="1" w:after="2"/>
        <w:rPr>
          <w:sz w:val="20"/>
        </w:rPr>
      </w:pPr>
    </w:p>
    <w:p w:rsidR="00E4703C" w:rsidRPr="00E4703C" w:rsidRDefault="00E4703C" w:rsidP="00E4703C">
      <w:pPr>
        <w:spacing w:beforeLines="1" w:before="2" w:afterLines="1" w:after="2"/>
        <w:rPr>
          <w:sz w:val="20"/>
        </w:rPr>
      </w:pPr>
    </w:p>
    <w:p w:rsidR="00E4703C" w:rsidRPr="00E4703C" w:rsidRDefault="00E4703C" w:rsidP="00E4703C">
      <w:pPr>
        <w:spacing w:beforeLines="1" w:before="2" w:afterLines="1" w:after="2"/>
        <w:rPr>
          <w:sz w:val="20"/>
        </w:rPr>
      </w:pPr>
      <w:r w:rsidRPr="00E4703C">
        <w:rPr>
          <w:sz w:val="20"/>
        </w:rPr>
        <w:tab/>
        <w:t>Residual:</w:t>
      </w:r>
      <w:r w:rsidRPr="00E4703C">
        <w:rPr>
          <w:sz w:val="20"/>
        </w:rPr>
        <w:tab/>
        <w:t>Degrees of Freedom = 329</w:t>
      </w:r>
    </w:p>
    <w:p w:rsidR="00E4703C" w:rsidRPr="00E4703C" w:rsidRDefault="00E4703C" w:rsidP="00E4703C">
      <w:pPr>
        <w:spacing w:beforeLines="1" w:before="2" w:afterLines="1" w:after="2"/>
        <w:rPr>
          <w:sz w:val="20"/>
        </w:rPr>
      </w:pPr>
      <w:r w:rsidRPr="00E4703C">
        <w:rPr>
          <w:sz w:val="20"/>
        </w:rPr>
        <w:tab/>
        <w:t>Residual Sum of Squares = 338228335.151</w:t>
      </w:r>
    </w:p>
    <w:p w:rsidR="00E4703C" w:rsidRPr="00E4703C" w:rsidRDefault="00E4703C" w:rsidP="00E4703C">
      <w:pPr>
        <w:spacing w:beforeLines="1" w:before="2" w:afterLines="1" w:after="2"/>
        <w:rPr>
          <w:sz w:val="20"/>
        </w:rPr>
      </w:pPr>
      <w:r w:rsidRPr="00E4703C">
        <w:rPr>
          <w:sz w:val="20"/>
        </w:rPr>
        <w:tab/>
        <w:t>Mean Square Error = 1028049.651</w:t>
      </w:r>
    </w:p>
    <w:p w:rsidR="00E4703C" w:rsidRPr="00E4703C" w:rsidRDefault="00E4703C" w:rsidP="00E4703C">
      <w:pPr>
        <w:spacing w:beforeLines="1" w:before="2" w:afterLines="1" w:after="2"/>
        <w:rPr>
          <w:sz w:val="20"/>
        </w:rPr>
      </w:pPr>
      <w:r w:rsidRPr="00E4703C">
        <w:rPr>
          <w:sz w:val="20"/>
        </w:rPr>
        <w:tab/>
        <w:t>F-Value = 1.362</w:t>
      </w:r>
    </w:p>
    <w:p w:rsidR="00E4703C" w:rsidRPr="00E4703C" w:rsidRDefault="00E4703C" w:rsidP="00E4703C">
      <w:pPr>
        <w:spacing w:beforeLines="1" w:before="2" w:afterLines="1" w:after="2"/>
        <w:rPr>
          <w:sz w:val="20"/>
        </w:rPr>
      </w:pPr>
      <w:r w:rsidRPr="00E4703C">
        <w:rPr>
          <w:sz w:val="20"/>
        </w:rPr>
        <w:tab/>
        <w:t>P-Value = 0.23805506448165337</w:t>
      </w:r>
    </w:p>
    <w:p w:rsidR="00E4703C" w:rsidRPr="00E4703C" w:rsidRDefault="00E4703C" w:rsidP="00E4703C">
      <w:pPr>
        <w:spacing w:beforeLines="1" w:before="2" w:afterLines="1" w:after="2"/>
        <w:rPr>
          <w:sz w:val="20"/>
        </w:rPr>
      </w:pPr>
    </w:p>
    <w:p w:rsidR="00E4703C" w:rsidRPr="00E4703C" w:rsidRDefault="00E4703C" w:rsidP="00E4703C">
      <w:pPr>
        <w:spacing w:beforeLines="1" w:before="2" w:afterLines="1" w:after="2"/>
        <w:rPr>
          <w:sz w:val="20"/>
        </w:rPr>
      </w:pPr>
      <w:r w:rsidRPr="00E4703C">
        <w:rPr>
          <w:sz w:val="20"/>
        </w:rPr>
        <w:tab/>
        <w:t>R-Square = .017</w:t>
      </w:r>
    </w:p>
    <w:p w:rsidR="004F128C" w:rsidRPr="00E54ADB" w:rsidRDefault="004F128C" w:rsidP="00E4703C">
      <w:pPr>
        <w:spacing w:beforeLines="1" w:before="2" w:afterLines="1" w:after="2"/>
        <w:rPr>
          <w:sz w:val="20"/>
        </w:rPr>
      </w:pPr>
    </w:p>
    <w:p w:rsidR="004F128C" w:rsidRDefault="004F128C" w:rsidP="00D433F6">
      <w:pPr>
        <w:spacing w:beforeLines="1" w:before="2" w:afterLines="1" w:after="2"/>
        <w:rPr>
          <w:b/>
          <w:sz w:val="20"/>
        </w:rPr>
      </w:pPr>
    </w:p>
    <w:p w:rsidR="004F128C" w:rsidRDefault="004F128C" w:rsidP="00D433F6">
      <w:pPr>
        <w:spacing w:beforeLines="1" w:before="2" w:afterLines="1" w:after="2"/>
        <w:rPr>
          <w:sz w:val="20"/>
        </w:rPr>
      </w:pPr>
      <w:r>
        <w:rPr>
          <w:sz w:val="20"/>
        </w:rPr>
        <w:t>We can repeat the procedure for the data from the left side (left insular cortex). The hypotheses are identical except that ‘right’ is replaced by ‘left’.</w:t>
      </w:r>
    </w:p>
    <w:p w:rsidR="004F128C" w:rsidRDefault="004F128C" w:rsidP="00D433F6">
      <w:pPr>
        <w:spacing w:beforeLines="1" w:before="2" w:afterLines="1" w:after="2"/>
        <w:rPr>
          <w:sz w:val="20"/>
        </w:rPr>
      </w:pPr>
    </w:p>
    <w:p w:rsidR="004F128C" w:rsidRDefault="004F128C" w:rsidP="00D433F6">
      <w:pPr>
        <w:spacing w:beforeLines="1" w:before="2" w:afterLines="1" w:after="2"/>
        <w:rPr>
          <w:sz w:val="20"/>
        </w:rPr>
      </w:pPr>
      <w:r>
        <w:rPr>
          <w:sz w:val="20"/>
        </w:rPr>
        <w:lastRenderedPageBreak/>
        <w:t>Here is the parallel graphical representation of the data:</w:t>
      </w:r>
    </w:p>
    <w:p w:rsidR="004F128C" w:rsidRDefault="004F128C" w:rsidP="00D433F6">
      <w:pPr>
        <w:spacing w:beforeLines="1" w:before="2" w:afterLines="1" w:after="2"/>
        <w:jc w:val="center"/>
        <w:rPr>
          <w:sz w:val="20"/>
        </w:rPr>
      </w:pPr>
      <w:r>
        <w:rPr>
          <w:noProof/>
          <w:sz w:val="20"/>
        </w:rPr>
        <w:drawing>
          <wp:inline distT="0" distB="0" distL="0" distR="0">
            <wp:extent cx="3226435" cy="2464264"/>
            <wp:effectExtent l="25400" t="0" r="0" b="0"/>
            <wp:docPr id="32" name="Picture 6" descr="2_way_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way_left.png"/>
                    <pic:cNvPicPr/>
                  </pic:nvPicPr>
                  <pic:blipFill>
                    <a:blip r:embed="rId15"/>
                    <a:stretch>
                      <a:fillRect/>
                    </a:stretch>
                  </pic:blipFill>
                  <pic:spPr>
                    <a:xfrm>
                      <a:off x="0" y="0"/>
                      <a:ext cx="3226435" cy="2464264"/>
                    </a:xfrm>
                    <a:prstGeom prst="rect">
                      <a:avLst/>
                    </a:prstGeom>
                  </pic:spPr>
                </pic:pic>
              </a:graphicData>
            </a:graphic>
          </wp:inline>
        </w:drawing>
      </w:r>
    </w:p>
    <w:p w:rsidR="004F128C" w:rsidRDefault="004F128C" w:rsidP="00D433F6">
      <w:pPr>
        <w:spacing w:beforeLines="1" w:before="2" w:afterLines="1" w:after="2"/>
        <w:rPr>
          <w:sz w:val="20"/>
        </w:rPr>
      </w:pPr>
      <w:r>
        <w:rPr>
          <w:sz w:val="20"/>
        </w:rPr>
        <w:t>The data appear to be very similar to the right side.  Perhaps there is slightly more difference among groups for females in this one. Also, we can note that for males, the pattern is slightly different; group 3 is lower than group 2 rather than higher.  However, given the confidence intervals, we would not make much of this observation.</w:t>
      </w:r>
    </w:p>
    <w:p w:rsidR="004F128C" w:rsidRDefault="004F128C" w:rsidP="00D433F6">
      <w:pPr>
        <w:spacing w:beforeLines="1" w:before="2" w:afterLines="1" w:after="2"/>
        <w:rPr>
          <w:sz w:val="20"/>
        </w:rPr>
      </w:pPr>
    </w:p>
    <w:p w:rsidR="004F128C" w:rsidRDefault="004F128C" w:rsidP="00D433F6">
      <w:pPr>
        <w:spacing w:beforeLines="1" w:before="2" w:afterLines="1" w:after="2"/>
        <w:rPr>
          <w:sz w:val="20"/>
        </w:rPr>
      </w:pPr>
      <w:r>
        <w:rPr>
          <w:sz w:val="20"/>
        </w:rPr>
        <w:t>Here are the results of the ANOVA:</w:t>
      </w:r>
    </w:p>
    <w:p w:rsidR="004F128C" w:rsidRPr="005044A4" w:rsidRDefault="004F128C" w:rsidP="00D433F6">
      <w:pPr>
        <w:spacing w:beforeLines="1" w:before="2" w:afterLines="1" w:after="2"/>
        <w:rPr>
          <w:color w:val="1F497D" w:themeColor="text2"/>
          <w:sz w:val="20"/>
        </w:rPr>
      </w:pPr>
      <w:r w:rsidRPr="005044A4">
        <w:rPr>
          <w:color w:val="1F497D" w:themeColor="text2"/>
          <w:sz w:val="20"/>
        </w:rPr>
        <w:t>&gt; anova.l.ins&lt;-aov(L_insular_cortex~Group*Sex, data=neuro.dat)</w:t>
      </w:r>
    </w:p>
    <w:p w:rsidR="004F128C" w:rsidRPr="005044A4" w:rsidRDefault="004F128C" w:rsidP="00D433F6">
      <w:pPr>
        <w:spacing w:beforeLines="1" w:before="2" w:afterLines="1" w:after="2"/>
        <w:rPr>
          <w:color w:val="1F497D" w:themeColor="text2"/>
          <w:sz w:val="20"/>
        </w:rPr>
      </w:pPr>
      <w:r w:rsidRPr="005044A4">
        <w:rPr>
          <w:color w:val="1F497D" w:themeColor="text2"/>
          <w:sz w:val="20"/>
        </w:rPr>
        <w:t>&gt; summary(anova.l.ins)</w:t>
      </w:r>
    </w:p>
    <w:p w:rsidR="004F128C" w:rsidRPr="005044A4" w:rsidRDefault="004F128C" w:rsidP="00D433F6">
      <w:pPr>
        <w:spacing w:beforeLines="1" w:before="2" w:afterLines="1" w:after="2"/>
        <w:rPr>
          <w:sz w:val="20"/>
        </w:rPr>
      </w:pPr>
      <w:r w:rsidRPr="005044A4">
        <w:rPr>
          <w:sz w:val="20"/>
        </w:rPr>
        <w:t xml:space="preserve">             </w:t>
      </w:r>
      <w:r>
        <w:rPr>
          <w:sz w:val="20"/>
        </w:rPr>
        <w:tab/>
      </w:r>
      <w:r>
        <w:rPr>
          <w:sz w:val="20"/>
        </w:rPr>
        <w:tab/>
        <w:t xml:space="preserve">Df   </w:t>
      </w:r>
      <w:r>
        <w:rPr>
          <w:sz w:val="20"/>
        </w:rPr>
        <w:tab/>
      </w:r>
      <w:r w:rsidRPr="005044A4">
        <w:rPr>
          <w:sz w:val="20"/>
        </w:rPr>
        <w:t xml:space="preserve">Sum Sq </w:t>
      </w:r>
      <w:r>
        <w:rPr>
          <w:sz w:val="20"/>
        </w:rPr>
        <w:tab/>
      </w:r>
      <w:r>
        <w:rPr>
          <w:sz w:val="20"/>
        </w:rPr>
        <w:tab/>
      </w:r>
      <w:r w:rsidRPr="005044A4">
        <w:rPr>
          <w:sz w:val="20"/>
        </w:rPr>
        <w:t xml:space="preserve">Mean Sq </w:t>
      </w:r>
      <w:r>
        <w:rPr>
          <w:sz w:val="20"/>
        </w:rPr>
        <w:tab/>
      </w:r>
      <w:r w:rsidRPr="005044A4">
        <w:rPr>
          <w:sz w:val="20"/>
        </w:rPr>
        <w:t xml:space="preserve">F value </w:t>
      </w:r>
      <w:r>
        <w:rPr>
          <w:sz w:val="20"/>
        </w:rPr>
        <w:tab/>
      </w:r>
      <w:r>
        <w:rPr>
          <w:sz w:val="20"/>
        </w:rPr>
        <w:tab/>
      </w:r>
      <w:r w:rsidRPr="005044A4">
        <w:rPr>
          <w:sz w:val="20"/>
        </w:rPr>
        <w:t xml:space="preserve">Pr(&gt;F)  </w:t>
      </w:r>
    </w:p>
    <w:p w:rsidR="004F128C" w:rsidRPr="005044A4" w:rsidRDefault="004F128C" w:rsidP="00D433F6">
      <w:pPr>
        <w:spacing w:beforeLines="1" w:before="2" w:afterLines="1" w:after="2"/>
        <w:rPr>
          <w:sz w:val="20"/>
        </w:rPr>
      </w:pPr>
      <w:r>
        <w:rPr>
          <w:sz w:val="20"/>
        </w:rPr>
        <w:t xml:space="preserve">Group        </w:t>
      </w:r>
      <w:r>
        <w:rPr>
          <w:sz w:val="20"/>
        </w:rPr>
        <w:tab/>
      </w:r>
      <w:r w:rsidRPr="005044A4">
        <w:rPr>
          <w:sz w:val="20"/>
        </w:rPr>
        <w:t xml:space="preserve">2  </w:t>
      </w:r>
      <w:r>
        <w:rPr>
          <w:sz w:val="20"/>
        </w:rPr>
        <w:tab/>
      </w:r>
      <w:r w:rsidRPr="005044A4">
        <w:rPr>
          <w:sz w:val="20"/>
        </w:rPr>
        <w:t xml:space="preserve">12389470 </w:t>
      </w:r>
      <w:r>
        <w:rPr>
          <w:sz w:val="20"/>
        </w:rPr>
        <w:tab/>
      </w:r>
      <w:r w:rsidRPr="005044A4">
        <w:rPr>
          <w:sz w:val="20"/>
        </w:rPr>
        <w:t xml:space="preserve">6194735   </w:t>
      </w:r>
      <w:r>
        <w:rPr>
          <w:sz w:val="20"/>
        </w:rPr>
        <w:tab/>
      </w:r>
      <w:r w:rsidRPr="005044A4">
        <w:rPr>
          <w:sz w:val="20"/>
        </w:rPr>
        <w:t xml:space="preserve">3.695 </w:t>
      </w:r>
      <w:r>
        <w:rPr>
          <w:sz w:val="20"/>
        </w:rPr>
        <w:tab/>
      </w:r>
      <w:r>
        <w:rPr>
          <w:sz w:val="20"/>
        </w:rPr>
        <w:tab/>
      </w:r>
      <w:r w:rsidRPr="005044A4">
        <w:rPr>
          <w:sz w:val="20"/>
        </w:rPr>
        <w:t>0.0259 *</w:t>
      </w:r>
    </w:p>
    <w:p w:rsidR="004F128C" w:rsidRPr="005044A4" w:rsidRDefault="004F128C" w:rsidP="00D433F6">
      <w:pPr>
        <w:spacing w:beforeLines="1" w:before="2" w:afterLines="1" w:after="2"/>
        <w:rPr>
          <w:sz w:val="20"/>
        </w:rPr>
      </w:pPr>
      <w:r w:rsidRPr="005044A4">
        <w:rPr>
          <w:sz w:val="20"/>
        </w:rPr>
        <w:t xml:space="preserve">Sex           </w:t>
      </w:r>
      <w:r>
        <w:rPr>
          <w:sz w:val="20"/>
        </w:rPr>
        <w:tab/>
      </w:r>
      <w:r w:rsidRPr="005044A4">
        <w:rPr>
          <w:sz w:val="20"/>
        </w:rPr>
        <w:t xml:space="preserve">1  </w:t>
      </w:r>
      <w:r>
        <w:rPr>
          <w:sz w:val="20"/>
        </w:rPr>
        <w:tab/>
      </w:r>
      <w:r w:rsidRPr="005044A4">
        <w:rPr>
          <w:sz w:val="20"/>
        </w:rPr>
        <w:t xml:space="preserve">806426  </w:t>
      </w:r>
      <w:r>
        <w:rPr>
          <w:sz w:val="20"/>
        </w:rPr>
        <w:tab/>
      </w:r>
      <w:r w:rsidRPr="005044A4">
        <w:rPr>
          <w:sz w:val="20"/>
        </w:rPr>
        <w:t xml:space="preserve">806426   </w:t>
      </w:r>
      <w:r>
        <w:rPr>
          <w:sz w:val="20"/>
        </w:rPr>
        <w:tab/>
      </w:r>
      <w:r w:rsidRPr="005044A4">
        <w:rPr>
          <w:sz w:val="20"/>
        </w:rPr>
        <w:t xml:space="preserve">0.481 </w:t>
      </w:r>
      <w:r>
        <w:rPr>
          <w:sz w:val="20"/>
        </w:rPr>
        <w:tab/>
      </w:r>
      <w:r>
        <w:rPr>
          <w:sz w:val="20"/>
        </w:rPr>
        <w:tab/>
      </w:r>
      <w:r w:rsidRPr="005044A4">
        <w:rPr>
          <w:sz w:val="20"/>
        </w:rPr>
        <w:t xml:space="preserve">0.4885  </w:t>
      </w:r>
    </w:p>
    <w:p w:rsidR="004F128C" w:rsidRPr="005044A4" w:rsidRDefault="004F128C" w:rsidP="00D433F6">
      <w:pPr>
        <w:spacing w:beforeLines="1" w:before="2" w:afterLines="1" w:after="2"/>
        <w:rPr>
          <w:sz w:val="20"/>
        </w:rPr>
      </w:pPr>
      <w:r w:rsidRPr="005044A4">
        <w:rPr>
          <w:sz w:val="20"/>
        </w:rPr>
        <w:t xml:space="preserve">Group:Sex     </w:t>
      </w:r>
      <w:r>
        <w:rPr>
          <w:sz w:val="20"/>
        </w:rPr>
        <w:tab/>
      </w:r>
      <w:r w:rsidRPr="005044A4">
        <w:rPr>
          <w:sz w:val="20"/>
        </w:rPr>
        <w:t xml:space="preserve">2   </w:t>
      </w:r>
      <w:r>
        <w:rPr>
          <w:sz w:val="20"/>
        </w:rPr>
        <w:tab/>
      </w:r>
      <w:r w:rsidRPr="005044A4">
        <w:rPr>
          <w:sz w:val="20"/>
        </w:rPr>
        <w:t xml:space="preserve">1899498  </w:t>
      </w:r>
      <w:r>
        <w:rPr>
          <w:sz w:val="20"/>
        </w:rPr>
        <w:tab/>
      </w:r>
      <w:r w:rsidRPr="005044A4">
        <w:rPr>
          <w:sz w:val="20"/>
        </w:rPr>
        <w:t xml:space="preserve">949749   </w:t>
      </w:r>
      <w:r>
        <w:rPr>
          <w:sz w:val="20"/>
        </w:rPr>
        <w:tab/>
      </w:r>
      <w:r w:rsidRPr="005044A4">
        <w:rPr>
          <w:sz w:val="20"/>
        </w:rPr>
        <w:t xml:space="preserve">0.566 </w:t>
      </w:r>
      <w:r>
        <w:rPr>
          <w:sz w:val="20"/>
        </w:rPr>
        <w:tab/>
      </w:r>
      <w:r>
        <w:rPr>
          <w:sz w:val="20"/>
        </w:rPr>
        <w:tab/>
      </w:r>
      <w:r w:rsidRPr="005044A4">
        <w:rPr>
          <w:sz w:val="20"/>
        </w:rPr>
        <w:t xml:space="preserve">0.5681  </w:t>
      </w:r>
    </w:p>
    <w:p w:rsidR="004F128C" w:rsidRPr="005044A4" w:rsidRDefault="004F128C" w:rsidP="00D433F6">
      <w:pPr>
        <w:spacing w:beforeLines="1" w:before="2" w:afterLines="1" w:after="2"/>
        <w:rPr>
          <w:sz w:val="20"/>
        </w:rPr>
      </w:pPr>
      <w:r w:rsidRPr="005044A4">
        <w:rPr>
          <w:sz w:val="20"/>
        </w:rPr>
        <w:t xml:space="preserve">Residuals   </w:t>
      </w:r>
      <w:r>
        <w:rPr>
          <w:sz w:val="20"/>
        </w:rPr>
        <w:tab/>
      </w:r>
      <w:r w:rsidRPr="005044A4">
        <w:rPr>
          <w:sz w:val="20"/>
        </w:rPr>
        <w:t xml:space="preserve">329 </w:t>
      </w:r>
      <w:r>
        <w:rPr>
          <w:sz w:val="20"/>
        </w:rPr>
        <w:tab/>
      </w:r>
      <w:r w:rsidRPr="005044A4">
        <w:rPr>
          <w:sz w:val="20"/>
        </w:rPr>
        <w:t xml:space="preserve">551643332 </w:t>
      </w:r>
      <w:r>
        <w:rPr>
          <w:sz w:val="20"/>
        </w:rPr>
        <w:tab/>
      </w:r>
      <w:r w:rsidRPr="005044A4">
        <w:rPr>
          <w:sz w:val="20"/>
        </w:rPr>
        <w:t xml:space="preserve">1676727                 </w:t>
      </w:r>
    </w:p>
    <w:p w:rsidR="004F128C" w:rsidRPr="005044A4" w:rsidRDefault="004F128C" w:rsidP="00D433F6">
      <w:pPr>
        <w:spacing w:beforeLines="1" w:before="2" w:afterLines="1" w:after="2"/>
        <w:rPr>
          <w:sz w:val="20"/>
        </w:rPr>
      </w:pPr>
      <w:r w:rsidRPr="005044A4">
        <w:rPr>
          <w:sz w:val="20"/>
        </w:rPr>
        <w:t>---</w:t>
      </w:r>
    </w:p>
    <w:p w:rsidR="004F128C" w:rsidRPr="005044A4" w:rsidRDefault="004F128C" w:rsidP="00D433F6">
      <w:pPr>
        <w:spacing w:beforeLines="1" w:before="2" w:afterLines="1" w:after="2"/>
        <w:rPr>
          <w:sz w:val="20"/>
        </w:rPr>
      </w:pPr>
      <w:r w:rsidRPr="005044A4">
        <w:rPr>
          <w:sz w:val="20"/>
        </w:rPr>
        <w:t>Signif. codes:  0 ‘***’ 0.001 ‘**’ 0.01 ‘*’ 0.05 ‘.’ 0.1 ‘ ’ 1</w:t>
      </w:r>
    </w:p>
    <w:p w:rsidR="004F128C" w:rsidRDefault="004F128C" w:rsidP="00D433F6">
      <w:pPr>
        <w:spacing w:beforeLines="1" w:before="2" w:afterLines="1" w:after="2"/>
        <w:rPr>
          <w:b/>
          <w:sz w:val="20"/>
        </w:rPr>
      </w:pPr>
    </w:p>
    <w:p w:rsidR="004F128C" w:rsidRPr="00AD22D4" w:rsidRDefault="004F128C" w:rsidP="00D433F6">
      <w:pPr>
        <w:spacing w:beforeLines="1" w:before="2" w:afterLines="1" w:after="2"/>
        <w:rPr>
          <w:sz w:val="20"/>
        </w:rPr>
      </w:pPr>
      <w:r>
        <w:rPr>
          <w:sz w:val="20"/>
        </w:rPr>
        <w:t xml:space="preserve">This time, we find that the effect of Group is in fact significant at the chosen confidence level (i.e., </w:t>
      </w:r>
      <w:r>
        <w:rPr>
          <w:sz w:val="20"/>
        </w:rPr>
        <w:sym w:font="Symbol" w:char="F061"/>
      </w:r>
      <w:r>
        <w:rPr>
          <w:sz w:val="20"/>
        </w:rPr>
        <w:t>=0.05).  We therefore reject H</w:t>
      </w:r>
      <w:r w:rsidRPr="00184910">
        <w:rPr>
          <w:sz w:val="20"/>
          <w:vertAlign w:val="subscript"/>
        </w:rPr>
        <w:t>0</w:t>
      </w:r>
      <w:r>
        <w:rPr>
          <w:sz w:val="20"/>
        </w:rPr>
        <w:t>1 and conclude that there is enough evidence to support H</w:t>
      </w:r>
      <w:r w:rsidRPr="00184910">
        <w:rPr>
          <w:sz w:val="20"/>
          <w:vertAlign w:val="subscript"/>
        </w:rPr>
        <w:t>A</w:t>
      </w:r>
      <w:r>
        <w:rPr>
          <w:sz w:val="20"/>
        </w:rPr>
        <w:t>1.  The data suggest that intestinal condition is associated with left insular cortex volume.  We note from the pattern in the plot above that group 2 (the IBS group) has the smallest left insular cortex volume. We fail to reject the other null hypotheses and conclude that there is not significant evidence to suggest that there is a relationship between sex and left insular cortex volume, nor does there appear to be a significant interaction between group and sex.</w:t>
      </w:r>
    </w:p>
    <w:p w:rsidR="004F128C" w:rsidRDefault="004F128C" w:rsidP="00D433F6">
      <w:pPr>
        <w:spacing w:beforeLines="1" w:before="2" w:afterLines="1" w:after="2"/>
        <w:rPr>
          <w:b/>
          <w:sz w:val="20"/>
        </w:rPr>
      </w:pPr>
    </w:p>
    <w:p w:rsidR="004F128C" w:rsidRDefault="004F128C" w:rsidP="00D433F6">
      <w:pPr>
        <w:spacing w:beforeLines="1" w:before="2" w:afterLines="1" w:after="2"/>
        <w:rPr>
          <w:sz w:val="20"/>
        </w:rPr>
      </w:pPr>
      <w:r>
        <w:rPr>
          <w:sz w:val="20"/>
        </w:rPr>
        <w:t>And here are the settings used in SOCR:</w:t>
      </w:r>
    </w:p>
    <w:p w:rsidR="004F128C" w:rsidRDefault="00461374" w:rsidP="002215C9">
      <w:pPr>
        <w:spacing w:beforeLines="1" w:before="2" w:afterLines="1" w:after="2"/>
        <w:jc w:val="center"/>
        <w:rPr>
          <w:sz w:val="20"/>
        </w:rPr>
      </w:pPr>
      <w:r>
        <w:rPr>
          <w:noProof/>
          <w:sz w:val="20"/>
        </w:rPr>
        <w:drawing>
          <wp:inline distT="0" distB="0" distL="0" distR="0">
            <wp:extent cx="4957410" cy="217424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957410" cy="2174240"/>
                    </a:xfrm>
                    <a:prstGeom prst="rect">
                      <a:avLst/>
                    </a:prstGeom>
                    <a:noFill/>
                    <a:ln w="9525">
                      <a:noFill/>
                      <a:miter lim="800000"/>
                      <a:headEnd/>
                      <a:tailEnd/>
                    </a:ln>
                  </pic:spPr>
                </pic:pic>
              </a:graphicData>
            </a:graphic>
          </wp:inline>
        </w:drawing>
      </w:r>
    </w:p>
    <w:p w:rsidR="004F128C" w:rsidRDefault="004F128C" w:rsidP="00D433F6">
      <w:pPr>
        <w:spacing w:beforeLines="1" w:before="2" w:afterLines="1" w:after="2"/>
        <w:rPr>
          <w:b/>
          <w:sz w:val="20"/>
        </w:rPr>
      </w:pPr>
    </w:p>
    <w:p w:rsidR="004F128C" w:rsidRDefault="004F128C" w:rsidP="00D433F6">
      <w:pPr>
        <w:spacing w:beforeLines="1" w:before="2" w:afterLines="1" w:after="2"/>
        <w:rPr>
          <w:sz w:val="20"/>
        </w:rPr>
      </w:pPr>
      <w:r w:rsidRPr="0094483E">
        <w:rPr>
          <w:sz w:val="20"/>
        </w:rPr>
        <w:t>Some graphical output</w:t>
      </w:r>
    </w:p>
    <w:p w:rsidR="004F128C" w:rsidRPr="0094483E" w:rsidRDefault="004F128C" w:rsidP="00D433F6">
      <w:pPr>
        <w:spacing w:beforeLines="1" w:before="2" w:afterLines="1" w:after="2"/>
        <w:rPr>
          <w:sz w:val="20"/>
        </w:rPr>
      </w:pPr>
    </w:p>
    <w:p w:rsidR="004F128C" w:rsidRDefault="00461374" w:rsidP="002215C9">
      <w:pPr>
        <w:spacing w:beforeLines="1" w:before="2" w:afterLines="1" w:after="2"/>
        <w:jc w:val="center"/>
        <w:rPr>
          <w:b/>
          <w:sz w:val="20"/>
        </w:rPr>
      </w:pPr>
      <w:r>
        <w:rPr>
          <w:b/>
          <w:noProof/>
          <w:sz w:val="20"/>
        </w:rPr>
        <w:lastRenderedPageBreak/>
        <w:drawing>
          <wp:inline distT="0" distB="0" distL="0" distR="0">
            <wp:extent cx="4902624" cy="263144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4902624" cy="2631440"/>
                    </a:xfrm>
                    <a:prstGeom prst="rect">
                      <a:avLst/>
                    </a:prstGeom>
                    <a:noFill/>
                    <a:ln w="9525">
                      <a:noFill/>
                      <a:miter lim="800000"/>
                      <a:headEnd/>
                      <a:tailEnd/>
                    </a:ln>
                  </pic:spPr>
                </pic:pic>
              </a:graphicData>
            </a:graphic>
          </wp:inline>
        </w:drawing>
      </w:r>
    </w:p>
    <w:p w:rsidR="004F128C" w:rsidRDefault="004F128C" w:rsidP="00D433F6">
      <w:pPr>
        <w:spacing w:beforeLines="1" w:before="2" w:afterLines="1" w:after="2"/>
        <w:rPr>
          <w:b/>
          <w:sz w:val="20"/>
        </w:rPr>
      </w:pPr>
    </w:p>
    <w:p w:rsidR="004F128C" w:rsidRDefault="00461374" w:rsidP="002215C9">
      <w:pPr>
        <w:spacing w:beforeLines="1" w:before="2" w:afterLines="1" w:after="2"/>
        <w:jc w:val="center"/>
        <w:rPr>
          <w:b/>
          <w:sz w:val="20"/>
        </w:rPr>
      </w:pPr>
      <w:r>
        <w:rPr>
          <w:b/>
          <w:noProof/>
          <w:sz w:val="20"/>
        </w:rPr>
        <w:drawing>
          <wp:inline distT="0" distB="0" distL="0" distR="0">
            <wp:extent cx="5055235" cy="2742277"/>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055235" cy="2742277"/>
                    </a:xfrm>
                    <a:prstGeom prst="rect">
                      <a:avLst/>
                    </a:prstGeom>
                    <a:noFill/>
                    <a:ln w="9525">
                      <a:noFill/>
                      <a:miter lim="800000"/>
                      <a:headEnd/>
                      <a:tailEnd/>
                    </a:ln>
                  </pic:spPr>
                </pic:pic>
              </a:graphicData>
            </a:graphic>
          </wp:inline>
        </w:drawing>
      </w:r>
    </w:p>
    <w:p w:rsidR="004F128C" w:rsidRPr="0094483E" w:rsidRDefault="004F128C" w:rsidP="00D433F6">
      <w:pPr>
        <w:spacing w:beforeLines="1" w:before="2" w:afterLines="1" w:after="2"/>
        <w:rPr>
          <w:sz w:val="20"/>
        </w:rPr>
      </w:pPr>
      <w:r w:rsidRPr="0094483E">
        <w:rPr>
          <w:sz w:val="20"/>
        </w:rPr>
        <w:t>And the numerical results:</w:t>
      </w:r>
    </w:p>
    <w:p w:rsidR="004F128C" w:rsidRDefault="004F128C" w:rsidP="00D433F6">
      <w:pPr>
        <w:spacing w:beforeLines="1" w:before="2" w:afterLines="1" w:after="2"/>
        <w:rPr>
          <w:b/>
          <w:sz w:val="20"/>
        </w:rPr>
      </w:pPr>
    </w:p>
    <w:p w:rsidR="00461374" w:rsidRPr="00461374" w:rsidRDefault="00461374" w:rsidP="00461374">
      <w:pPr>
        <w:spacing w:beforeLines="1" w:before="2" w:afterLines="1" w:after="2"/>
        <w:rPr>
          <w:sz w:val="20"/>
        </w:rPr>
      </w:pPr>
    </w:p>
    <w:p w:rsidR="00461374" w:rsidRPr="00461374" w:rsidRDefault="00461374" w:rsidP="00461374">
      <w:pPr>
        <w:spacing w:beforeLines="1" w:before="2" w:afterLines="1" w:after="2"/>
        <w:rPr>
          <w:sz w:val="20"/>
        </w:rPr>
      </w:pPr>
      <w:r w:rsidRPr="00461374">
        <w:rPr>
          <w:sz w:val="20"/>
        </w:rPr>
        <w:tab/>
        <w:t>Sample Size = 335</w:t>
      </w:r>
    </w:p>
    <w:p w:rsidR="00461374" w:rsidRPr="00461374" w:rsidRDefault="00461374" w:rsidP="00461374">
      <w:pPr>
        <w:spacing w:beforeLines="1" w:before="2" w:afterLines="1" w:after="2"/>
        <w:rPr>
          <w:sz w:val="20"/>
        </w:rPr>
      </w:pPr>
      <w:r w:rsidRPr="00461374">
        <w:rPr>
          <w:sz w:val="20"/>
        </w:rPr>
        <w:tab/>
        <w:t>Dependent Variable = L_insular_cortex</w:t>
      </w:r>
    </w:p>
    <w:p w:rsidR="00461374" w:rsidRPr="00461374" w:rsidRDefault="00461374" w:rsidP="00461374">
      <w:pPr>
        <w:spacing w:beforeLines="1" w:before="2" w:afterLines="1" w:after="2"/>
        <w:rPr>
          <w:sz w:val="20"/>
        </w:rPr>
      </w:pPr>
      <w:r w:rsidRPr="00461374">
        <w:rPr>
          <w:sz w:val="20"/>
        </w:rPr>
        <w:tab/>
        <w:t xml:space="preserve">Independent Variable(s) = </w:t>
      </w:r>
      <w:r w:rsidRPr="00461374">
        <w:rPr>
          <w:sz w:val="20"/>
        </w:rPr>
        <w:tab/>
        <w:t>Group</w:t>
      </w:r>
      <w:r w:rsidRPr="00461374">
        <w:rPr>
          <w:sz w:val="20"/>
        </w:rPr>
        <w:tab/>
        <w:t>Sex</w:t>
      </w:r>
      <w:r w:rsidRPr="00461374">
        <w:rPr>
          <w:sz w:val="20"/>
        </w:rPr>
        <w:tab/>
        <w:t>Interaction Group:Sex</w:t>
      </w:r>
    </w:p>
    <w:p w:rsidR="00461374" w:rsidRPr="00461374" w:rsidRDefault="00461374" w:rsidP="00461374">
      <w:pPr>
        <w:spacing w:beforeLines="1" w:before="2" w:afterLines="1" w:after="2"/>
        <w:rPr>
          <w:sz w:val="20"/>
        </w:rPr>
      </w:pPr>
    </w:p>
    <w:p w:rsidR="00461374" w:rsidRPr="00461374" w:rsidRDefault="00461374" w:rsidP="00461374">
      <w:pPr>
        <w:spacing w:beforeLines="1" w:before="2" w:afterLines="1" w:after="2"/>
        <w:rPr>
          <w:sz w:val="20"/>
        </w:rPr>
      </w:pPr>
      <w:r w:rsidRPr="00461374">
        <w:rPr>
          <w:sz w:val="20"/>
        </w:rPr>
        <w:tab/>
        <w:t>*** Two-Way Analysis of Variance Results ***</w:t>
      </w:r>
    </w:p>
    <w:p w:rsidR="00461374" w:rsidRPr="00461374" w:rsidRDefault="00461374" w:rsidP="00461374">
      <w:pPr>
        <w:spacing w:beforeLines="1" w:before="2" w:afterLines="1" w:after="2"/>
        <w:rPr>
          <w:sz w:val="20"/>
        </w:rPr>
      </w:pPr>
    </w:p>
    <w:p w:rsidR="00461374" w:rsidRPr="00461374" w:rsidRDefault="00461374" w:rsidP="00461374">
      <w:pPr>
        <w:spacing w:beforeLines="1" w:before="2" w:afterLines="1" w:after="2"/>
        <w:rPr>
          <w:sz w:val="20"/>
        </w:rPr>
      </w:pPr>
      <w:r w:rsidRPr="00461374">
        <w:rPr>
          <w:sz w:val="20"/>
        </w:rPr>
        <w:tab/>
        <w:t>Standard 2-Way ANOVA Table. See:</w:t>
      </w:r>
    </w:p>
    <w:p w:rsidR="00461374" w:rsidRPr="00461374" w:rsidRDefault="00461374" w:rsidP="00461374">
      <w:pPr>
        <w:spacing w:beforeLines="1" w:before="2" w:afterLines="1" w:after="2"/>
        <w:rPr>
          <w:sz w:val="20"/>
        </w:rPr>
      </w:pPr>
      <w:r w:rsidRPr="00461374">
        <w:rPr>
          <w:sz w:val="20"/>
        </w:rPr>
        <w:tab/>
        <w:t>http://wiki.stat.ucla.edu/socr/index.php/AP_Statistics_Curriculum_2007_ANOVA_2Way</w:t>
      </w:r>
    </w:p>
    <w:p w:rsidR="00461374" w:rsidRPr="00461374" w:rsidRDefault="00461374" w:rsidP="00461374">
      <w:pPr>
        <w:spacing w:beforeLines="1" w:before="2" w:afterLines="1" w:after="2"/>
        <w:rPr>
          <w:sz w:val="20"/>
        </w:rPr>
      </w:pPr>
      <w:r w:rsidRPr="00461374">
        <w:rPr>
          <w:sz w:val="20"/>
        </w:rPr>
        <w:tab/>
        <w:t>===========================================================================================</w:t>
      </w:r>
    </w:p>
    <w:p w:rsidR="00461374" w:rsidRPr="00461374" w:rsidRDefault="00461374" w:rsidP="00461374">
      <w:pPr>
        <w:spacing w:beforeLines="1" w:before="2" w:afterLines="1" w:after="2"/>
        <w:rPr>
          <w:sz w:val="20"/>
        </w:rPr>
      </w:pPr>
      <w:r w:rsidRPr="00461374">
        <w:rPr>
          <w:sz w:val="20"/>
        </w:rPr>
        <w:tab/>
        <w:t xml:space="preserve">VarianceSource </w:t>
      </w:r>
      <w:r w:rsidRPr="00461374">
        <w:rPr>
          <w:sz w:val="20"/>
        </w:rPr>
        <w:tab/>
        <w:t xml:space="preserve"> </w:t>
      </w:r>
      <w:r>
        <w:rPr>
          <w:sz w:val="20"/>
        </w:rPr>
        <w:tab/>
      </w:r>
      <w:r w:rsidRPr="00461374">
        <w:rPr>
          <w:sz w:val="20"/>
        </w:rPr>
        <w:t xml:space="preserve">DF </w:t>
      </w:r>
      <w:r w:rsidRPr="00461374">
        <w:rPr>
          <w:sz w:val="20"/>
        </w:rPr>
        <w:tab/>
        <w:t xml:space="preserve"> RSS </w:t>
      </w:r>
      <w:r w:rsidRPr="00461374">
        <w:rPr>
          <w:sz w:val="20"/>
        </w:rPr>
        <w:tab/>
        <w:t xml:space="preserve"> </w:t>
      </w:r>
      <w:r>
        <w:rPr>
          <w:sz w:val="20"/>
        </w:rPr>
        <w:tab/>
      </w:r>
      <w:r w:rsidRPr="00461374">
        <w:rPr>
          <w:sz w:val="20"/>
        </w:rPr>
        <w:t xml:space="preserve">MSS </w:t>
      </w:r>
      <w:r w:rsidRPr="00461374">
        <w:rPr>
          <w:sz w:val="20"/>
        </w:rPr>
        <w:tab/>
        <w:t xml:space="preserve"> </w:t>
      </w:r>
      <w:r>
        <w:rPr>
          <w:sz w:val="20"/>
        </w:rPr>
        <w:tab/>
      </w:r>
      <w:r w:rsidRPr="00461374">
        <w:rPr>
          <w:sz w:val="20"/>
        </w:rPr>
        <w:t xml:space="preserve">F-Statistics </w:t>
      </w:r>
      <w:r w:rsidRPr="00461374">
        <w:rPr>
          <w:sz w:val="20"/>
        </w:rPr>
        <w:tab/>
        <w:t xml:space="preserve"> P-value</w:t>
      </w:r>
    </w:p>
    <w:p w:rsidR="00461374" w:rsidRPr="00461374" w:rsidRDefault="00461374" w:rsidP="00461374">
      <w:pPr>
        <w:spacing w:beforeLines="1" w:before="2" w:afterLines="1" w:after="2"/>
        <w:rPr>
          <w:sz w:val="20"/>
        </w:rPr>
      </w:pPr>
      <w:r>
        <w:rPr>
          <w:sz w:val="20"/>
        </w:rPr>
        <w:tab/>
        <w:t>MainEffect:Group</w:t>
      </w:r>
      <w:r>
        <w:rPr>
          <w:sz w:val="20"/>
        </w:rPr>
        <w:tab/>
      </w:r>
      <w:r w:rsidRPr="00461374">
        <w:rPr>
          <w:sz w:val="20"/>
        </w:rPr>
        <w:t>2</w:t>
      </w:r>
      <w:r w:rsidRPr="00461374">
        <w:rPr>
          <w:sz w:val="20"/>
        </w:rPr>
        <w:tab/>
        <w:t>12389469.895</w:t>
      </w:r>
      <w:r w:rsidRPr="00461374">
        <w:rPr>
          <w:sz w:val="20"/>
        </w:rPr>
        <w:tab/>
        <w:t>6194734.948</w:t>
      </w:r>
      <w:r w:rsidRPr="00461374">
        <w:rPr>
          <w:sz w:val="20"/>
        </w:rPr>
        <w:tab/>
        <w:t xml:space="preserve"> 3.695</w:t>
      </w:r>
      <w:r w:rsidRPr="00461374">
        <w:rPr>
          <w:sz w:val="20"/>
        </w:rPr>
        <w:tab/>
        <w:t xml:space="preserve"> </w:t>
      </w:r>
      <w:r>
        <w:rPr>
          <w:sz w:val="20"/>
        </w:rPr>
        <w:tab/>
      </w:r>
      <w:r w:rsidRPr="00461374">
        <w:rPr>
          <w:sz w:val="20"/>
        </w:rPr>
        <w:t>.026</w:t>
      </w:r>
    </w:p>
    <w:p w:rsidR="00461374" w:rsidRPr="00461374" w:rsidRDefault="00461374" w:rsidP="00461374">
      <w:pPr>
        <w:spacing w:beforeLines="1" w:before="2" w:afterLines="1" w:after="2"/>
        <w:rPr>
          <w:sz w:val="20"/>
        </w:rPr>
      </w:pPr>
      <w:r w:rsidRPr="00461374">
        <w:rPr>
          <w:sz w:val="20"/>
        </w:rPr>
        <w:tab/>
        <w:t>MainEffect:Sex</w:t>
      </w:r>
      <w:r w:rsidRPr="00461374">
        <w:rPr>
          <w:sz w:val="20"/>
        </w:rPr>
        <w:tab/>
      </w:r>
      <w:r w:rsidRPr="00461374">
        <w:rPr>
          <w:sz w:val="20"/>
        </w:rPr>
        <w:tab/>
        <w:t>1</w:t>
      </w:r>
      <w:r w:rsidRPr="00461374">
        <w:rPr>
          <w:sz w:val="20"/>
        </w:rPr>
        <w:tab/>
        <w:t>230366.224</w:t>
      </w:r>
      <w:r w:rsidRPr="00461374">
        <w:rPr>
          <w:sz w:val="20"/>
        </w:rPr>
        <w:tab/>
        <w:t>230366.224</w:t>
      </w:r>
      <w:r w:rsidRPr="00461374">
        <w:rPr>
          <w:sz w:val="20"/>
        </w:rPr>
        <w:tab/>
        <w:t xml:space="preserve"> .137</w:t>
      </w:r>
      <w:r w:rsidRPr="00461374">
        <w:rPr>
          <w:sz w:val="20"/>
        </w:rPr>
        <w:tab/>
      </w:r>
      <w:r>
        <w:rPr>
          <w:sz w:val="20"/>
        </w:rPr>
        <w:tab/>
      </w:r>
      <w:r w:rsidRPr="00461374">
        <w:rPr>
          <w:sz w:val="20"/>
        </w:rPr>
        <w:t xml:space="preserve"> .711</w:t>
      </w:r>
    </w:p>
    <w:p w:rsidR="00461374" w:rsidRPr="00461374" w:rsidRDefault="00461374" w:rsidP="00461374">
      <w:pPr>
        <w:spacing w:beforeLines="1" w:before="2" w:afterLines="1" w:after="2"/>
        <w:rPr>
          <w:sz w:val="20"/>
        </w:rPr>
      </w:pPr>
      <w:r>
        <w:rPr>
          <w:sz w:val="20"/>
        </w:rPr>
        <w:tab/>
        <w:t>Interaction Group:Sex</w:t>
      </w:r>
      <w:r>
        <w:rPr>
          <w:sz w:val="20"/>
        </w:rPr>
        <w:tab/>
      </w:r>
      <w:r w:rsidRPr="00461374">
        <w:rPr>
          <w:sz w:val="20"/>
        </w:rPr>
        <w:t>2</w:t>
      </w:r>
      <w:r w:rsidRPr="00461374">
        <w:rPr>
          <w:sz w:val="20"/>
        </w:rPr>
        <w:tab/>
        <w:t>2086365.301</w:t>
      </w:r>
      <w:r w:rsidRPr="00461374">
        <w:rPr>
          <w:sz w:val="20"/>
        </w:rPr>
        <w:tab/>
        <w:t>1043182.650</w:t>
      </w:r>
      <w:r w:rsidRPr="00461374">
        <w:rPr>
          <w:sz w:val="20"/>
        </w:rPr>
        <w:tab/>
        <w:t xml:space="preserve"> </w:t>
      </w:r>
      <w:r w:rsidR="002215C9">
        <w:rPr>
          <w:sz w:val="20"/>
        </w:rPr>
        <w:t>0.58</w:t>
      </w:r>
      <w:r w:rsidR="002215C9" w:rsidRPr="005044A4">
        <w:rPr>
          <w:sz w:val="20"/>
        </w:rPr>
        <w:t xml:space="preserve"> </w:t>
      </w:r>
      <w:r w:rsidR="002215C9">
        <w:rPr>
          <w:sz w:val="20"/>
        </w:rPr>
        <w:tab/>
      </w:r>
      <w:r w:rsidR="002215C9">
        <w:rPr>
          <w:sz w:val="20"/>
        </w:rPr>
        <w:tab/>
      </w:r>
      <w:r w:rsidR="002215C9" w:rsidRPr="005044A4">
        <w:rPr>
          <w:sz w:val="20"/>
        </w:rPr>
        <w:t>0.5</w:t>
      </w:r>
      <w:r w:rsidR="002215C9">
        <w:rPr>
          <w:sz w:val="20"/>
        </w:rPr>
        <w:t>7</w:t>
      </w:r>
      <w:r w:rsidR="002215C9" w:rsidRPr="005044A4">
        <w:rPr>
          <w:sz w:val="20"/>
        </w:rPr>
        <w:t xml:space="preserve">  </w:t>
      </w:r>
    </w:p>
    <w:p w:rsidR="00461374" w:rsidRPr="00461374" w:rsidRDefault="00461374" w:rsidP="00461374">
      <w:pPr>
        <w:spacing w:beforeLines="1" w:before="2" w:afterLines="1" w:after="2"/>
        <w:rPr>
          <w:sz w:val="20"/>
        </w:rPr>
      </w:pPr>
      <w:r w:rsidRPr="00461374">
        <w:rPr>
          <w:sz w:val="20"/>
        </w:rPr>
        <w:tab/>
        <w:t>Error</w:t>
      </w:r>
      <w:r w:rsidRPr="00461374">
        <w:rPr>
          <w:sz w:val="20"/>
        </w:rPr>
        <w:tab/>
      </w:r>
      <w:r w:rsidRPr="00461374">
        <w:rPr>
          <w:sz w:val="20"/>
        </w:rPr>
        <w:tab/>
      </w:r>
      <w:r w:rsidR="00DF2ECD">
        <w:rPr>
          <w:sz w:val="20"/>
        </w:rPr>
        <w:tab/>
      </w:r>
      <w:r w:rsidRPr="00461374">
        <w:rPr>
          <w:sz w:val="20"/>
        </w:rPr>
        <w:t>329</w:t>
      </w:r>
      <w:r w:rsidRPr="00461374">
        <w:rPr>
          <w:sz w:val="20"/>
        </w:rPr>
        <w:tab/>
        <w:t>551643331.746</w:t>
      </w:r>
      <w:r w:rsidRPr="00461374">
        <w:rPr>
          <w:sz w:val="20"/>
        </w:rPr>
        <w:tab/>
        <w:t>1676727.452</w:t>
      </w:r>
    </w:p>
    <w:p w:rsidR="00461374" w:rsidRPr="00461374" w:rsidRDefault="00461374" w:rsidP="00461374">
      <w:pPr>
        <w:spacing w:beforeLines="1" w:before="2" w:afterLines="1" w:after="2"/>
        <w:rPr>
          <w:sz w:val="20"/>
        </w:rPr>
      </w:pPr>
      <w:r w:rsidRPr="00461374">
        <w:rPr>
          <w:sz w:val="20"/>
        </w:rPr>
        <w:tab/>
        <w:t>Total:</w:t>
      </w:r>
      <w:r w:rsidRPr="00461374">
        <w:rPr>
          <w:sz w:val="20"/>
        </w:rPr>
        <w:tab/>
      </w:r>
      <w:r w:rsidRPr="00461374">
        <w:rPr>
          <w:sz w:val="20"/>
        </w:rPr>
        <w:tab/>
      </w:r>
      <w:r w:rsidR="00DF2ECD">
        <w:rPr>
          <w:sz w:val="20"/>
        </w:rPr>
        <w:tab/>
      </w:r>
      <w:r w:rsidRPr="00461374">
        <w:rPr>
          <w:sz w:val="20"/>
        </w:rPr>
        <w:t>334</w:t>
      </w:r>
      <w:r w:rsidRPr="00461374">
        <w:rPr>
          <w:sz w:val="20"/>
        </w:rPr>
        <w:tab/>
        <w:t>566738725.415</w:t>
      </w:r>
    </w:p>
    <w:p w:rsidR="000E2023" w:rsidRPr="00461374" w:rsidRDefault="000E2023" w:rsidP="000E2023">
      <w:pPr>
        <w:spacing w:beforeLines="1" w:before="2" w:afterLines="1" w:after="2"/>
        <w:rPr>
          <w:sz w:val="20"/>
        </w:rPr>
      </w:pPr>
      <w:r w:rsidRPr="00461374">
        <w:rPr>
          <w:sz w:val="20"/>
        </w:rPr>
        <w:tab/>
        <w:t>===========================================================================================</w:t>
      </w:r>
    </w:p>
    <w:p w:rsidR="00461374" w:rsidRPr="00461374" w:rsidRDefault="00461374" w:rsidP="00461374">
      <w:pPr>
        <w:spacing w:beforeLines="1" w:before="2" w:afterLines="1" w:after="2"/>
        <w:rPr>
          <w:sz w:val="20"/>
        </w:rPr>
      </w:pPr>
    </w:p>
    <w:p w:rsidR="00461374" w:rsidRPr="00461374" w:rsidRDefault="00461374" w:rsidP="00461374">
      <w:pPr>
        <w:spacing w:beforeLines="1" w:before="2" w:afterLines="1" w:after="2"/>
        <w:rPr>
          <w:sz w:val="20"/>
        </w:rPr>
      </w:pPr>
      <w:r w:rsidRPr="00461374">
        <w:rPr>
          <w:sz w:val="20"/>
        </w:rPr>
        <w:tab/>
        <w:t>Variable: Group</w:t>
      </w:r>
    </w:p>
    <w:p w:rsidR="00461374" w:rsidRPr="00461374" w:rsidRDefault="00461374" w:rsidP="00461374">
      <w:pPr>
        <w:spacing w:beforeLines="1" w:before="2" w:afterLines="1" w:after="2"/>
        <w:rPr>
          <w:sz w:val="20"/>
        </w:rPr>
      </w:pPr>
      <w:r w:rsidRPr="00461374">
        <w:rPr>
          <w:sz w:val="20"/>
        </w:rPr>
        <w:lastRenderedPageBreak/>
        <w:tab/>
        <w:t>Degrees of Freedom = 2</w:t>
      </w:r>
    </w:p>
    <w:p w:rsidR="00461374" w:rsidRPr="00461374" w:rsidRDefault="00461374" w:rsidP="00461374">
      <w:pPr>
        <w:spacing w:beforeLines="1" w:before="2" w:afterLines="1" w:after="2"/>
        <w:rPr>
          <w:sz w:val="20"/>
        </w:rPr>
      </w:pPr>
      <w:r w:rsidRPr="00461374">
        <w:rPr>
          <w:sz w:val="20"/>
        </w:rPr>
        <w:tab/>
        <w:t>Residual Sum of Squares = 12389469.895</w:t>
      </w:r>
    </w:p>
    <w:p w:rsidR="00461374" w:rsidRPr="00461374" w:rsidRDefault="00461374" w:rsidP="00461374">
      <w:pPr>
        <w:spacing w:beforeLines="1" w:before="2" w:afterLines="1" w:after="2"/>
        <w:rPr>
          <w:sz w:val="20"/>
        </w:rPr>
      </w:pPr>
      <w:r w:rsidRPr="00461374">
        <w:rPr>
          <w:sz w:val="20"/>
        </w:rPr>
        <w:tab/>
        <w:t>Mean Square Error = 6194734.948</w:t>
      </w:r>
    </w:p>
    <w:p w:rsidR="00461374" w:rsidRPr="00461374" w:rsidRDefault="00461374" w:rsidP="00461374">
      <w:pPr>
        <w:spacing w:beforeLines="1" w:before="2" w:afterLines="1" w:after="2"/>
        <w:rPr>
          <w:sz w:val="20"/>
        </w:rPr>
      </w:pPr>
      <w:r w:rsidRPr="00461374">
        <w:rPr>
          <w:sz w:val="20"/>
        </w:rPr>
        <w:tab/>
        <w:t>F-Value = 3.695</w:t>
      </w:r>
    </w:p>
    <w:p w:rsidR="00461374" w:rsidRPr="00461374" w:rsidRDefault="00461374" w:rsidP="00461374">
      <w:pPr>
        <w:spacing w:beforeLines="1" w:before="2" w:afterLines="1" w:after="2"/>
        <w:rPr>
          <w:sz w:val="20"/>
        </w:rPr>
      </w:pPr>
      <w:r w:rsidRPr="00461374">
        <w:rPr>
          <w:sz w:val="20"/>
        </w:rPr>
        <w:tab/>
        <w:t>P-Value = .026</w:t>
      </w:r>
    </w:p>
    <w:p w:rsidR="00461374" w:rsidRPr="00461374" w:rsidRDefault="00461374" w:rsidP="00461374">
      <w:pPr>
        <w:spacing w:beforeLines="1" w:before="2" w:afterLines="1" w:after="2"/>
        <w:rPr>
          <w:sz w:val="20"/>
        </w:rPr>
      </w:pPr>
    </w:p>
    <w:p w:rsidR="00461374" w:rsidRPr="00461374" w:rsidRDefault="00461374" w:rsidP="00461374">
      <w:pPr>
        <w:spacing w:beforeLines="1" w:before="2" w:afterLines="1" w:after="2"/>
        <w:rPr>
          <w:sz w:val="20"/>
        </w:rPr>
      </w:pPr>
      <w:r w:rsidRPr="00461374">
        <w:rPr>
          <w:sz w:val="20"/>
        </w:rPr>
        <w:tab/>
        <w:t>Variable: Sex</w:t>
      </w:r>
    </w:p>
    <w:p w:rsidR="00461374" w:rsidRPr="00461374" w:rsidRDefault="00461374" w:rsidP="00461374">
      <w:pPr>
        <w:spacing w:beforeLines="1" w:before="2" w:afterLines="1" w:after="2"/>
        <w:rPr>
          <w:sz w:val="20"/>
        </w:rPr>
      </w:pPr>
      <w:r w:rsidRPr="00461374">
        <w:rPr>
          <w:sz w:val="20"/>
        </w:rPr>
        <w:tab/>
        <w:t>Degrees of Freedom = 1</w:t>
      </w:r>
    </w:p>
    <w:p w:rsidR="00461374" w:rsidRPr="00461374" w:rsidRDefault="00461374" w:rsidP="00461374">
      <w:pPr>
        <w:spacing w:beforeLines="1" w:before="2" w:afterLines="1" w:after="2"/>
        <w:rPr>
          <w:sz w:val="20"/>
        </w:rPr>
      </w:pPr>
      <w:r w:rsidRPr="00461374">
        <w:rPr>
          <w:sz w:val="20"/>
        </w:rPr>
        <w:tab/>
        <w:t>Residual Sum of Squares = 230366.224</w:t>
      </w:r>
    </w:p>
    <w:p w:rsidR="00461374" w:rsidRPr="00461374" w:rsidRDefault="00461374" w:rsidP="00461374">
      <w:pPr>
        <w:spacing w:beforeLines="1" w:before="2" w:afterLines="1" w:after="2"/>
        <w:rPr>
          <w:sz w:val="20"/>
        </w:rPr>
      </w:pPr>
      <w:r w:rsidRPr="00461374">
        <w:rPr>
          <w:sz w:val="20"/>
        </w:rPr>
        <w:tab/>
        <w:t>Mean Square Error = 230366.224</w:t>
      </w:r>
    </w:p>
    <w:p w:rsidR="00461374" w:rsidRPr="00461374" w:rsidRDefault="00461374" w:rsidP="00461374">
      <w:pPr>
        <w:spacing w:beforeLines="1" w:before="2" w:afterLines="1" w:after="2"/>
        <w:rPr>
          <w:sz w:val="20"/>
        </w:rPr>
      </w:pPr>
      <w:r w:rsidRPr="00461374">
        <w:rPr>
          <w:sz w:val="20"/>
        </w:rPr>
        <w:tab/>
        <w:t>F-Value = .137</w:t>
      </w:r>
    </w:p>
    <w:p w:rsidR="00461374" w:rsidRPr="00461374" w:rsidRDefault="00461374" w:rsidP="00461374">
      <w:pPr>
        <w:spacing w:beforeLines="1" w:before="2" w:afterLines="1" w:after="2"/>
        <w:rPr>
          <w:sz w:val="20"/>
        </w:rPr>
      </w:pPr>
      <w:r w:rsidRPr="00461374">
        <w:rPr>
          <w:sz w:val="20"/>
        </w:rPr>
        <w:tab/>
        <w:t>P-Value = .711</w:t>
      </w:r>
    </w:p>
    <w:p w:rsidR="00461374" w:rsidRPr="00461374" w:rsidRDefault="00461374" w:rsidP="00461374">
      <w:pPr>
        <w:spacing w:beforeLines="1" w:before="2" w:afterLines="1" w:after="2"/>
        <w:rPr>
          <w:sz w:val="20"/>
        </w:rPr>
      </w:pPr>
    </w:p>
    <w:p w:rsidR="00461374" w:rsidRPr="00461374" w:rsidRDefault="00461374" w:rsidP="00461374">
      <w:pPr>
        <w:spacing w:beforeLines="1" w:before="2" w:afterLines="1" w:after="2"/>
        <w:rPr>
          <w:sz w:val="20"/>
        </w:rPr>
      </w:pPr>
      <w:r w:rsidRPr="00461374">
        <w:rPr>
          <w:sz w:val="20"/>
        </w:rPr>
        <w:tab/>
        <w:t>Variable: Interaction Group:Sex</w:t>
      </w:r>
    </w:p>
    <w:p w:rsidR="00461374" w:rsidRPr="00461374" w:rsidRDefault="00461374" w:rsidP="00461374">
      <w:pPr>
        <w:spacing w:beforeLines="1" w:before="2" w:afterLines="1" w:after="2"/>
        <w:rPr>
          <w:sz w:val="20"/>
        </w:rPr>
      </w:pPr>
      <w:r w:rsidRPr="00461374">
        <w:rPr>
          <w:sz w:val="20"/>
        </w:rPr>
        <w:tab/>
        <w:t>Degrees of Freedom = 2</w:t>
      </w:r>
    </w:p>
    <w:p w:rsidR="00461374" w:rsidRPr="00461374" w:rsidRDefault="00461374" w:rsidP="00461374">
      <w:pPr>
        <w:spacing w:beforeLines="1" w:before="2" w:afterLines="1" w:after="2"/>
        <w:rPr>
          <w:sz w:val="20"/>
        </w:rPr>
      </w:pPr>
      <w:r w:rsidRPr="00461374">
        <w:rPr>
          <w:sz w:val="20"/>
        </w:rPr>
        <w:tab/>
        <w:t>Residual Sum of Squares = 2086365.301</w:t>
      </w:r>
    </w:p>
    <w:p w:rsidR="00461374" w:rsidRPr="00461374" w:rsidRDefault="00461374" w:rsidP="00461374">
      <w:pPr>
        <w:spacing w:beforeLines="1" w:before="2" w:afterLines="1" w:after="2"/>
        <w:rPr>
          <w:sz w:val="20"/>
        </w:rPr>
      </w:pPr>
      <w:r w:rsidRPr="00461374">
        <w:rPr>
          <w:sz w:val="20"/>
        </w:rPr>
        <w:tab/>
        <w:t>Mean Square Error = 1043182.650</w:t>
      </w:r>
    </w:p>
    <w:p w:rsidR="00461374" w:rsidRPr="00461374" w:rsidRDefault="00461374" w:rsidP="00461374">
      <w:pPr>
        <w:spacing w:beforeLines="1" w:before="2" w:afterLines="1" w:after="2"/>
        <w:rPr>
          <w:sz w:val="20"/>
        </w:rPr>
      </w:pPr>
      <w:r w:rsidRPr="00461374">
        <w:rPr>
          <w:sz w:val="20"/>
        </w:rPr>
        <w:tab/>
        <w:t xml:space="preserve">F-Value = </w:t>
      </w:r>
      <w:r w:rsidR="002215C9">
        <w:rPr>
          <w:sz w:val="20"/>
        </w:rPr>
        <w:t>0.58</w:t>
      </w:r>
      <w:r w:rsidR="002215C9" w:rsidRPr="005044A4">
        <w:rPr>
          <w:sz w:val="20"/>
        </w:rPr>
        <w:t xml:space="preserve">  </w:t>
      </w:r>
    </w:p>
    <w:p w:rsidR="00461374" w:rsidRPr="00461374" w:rsidRDefault="00461374" w:rsidP="00461374">
      <w:pPr>
        <w:spacing w:beforeLines="1" w:before="2" w:afterLines="1" w:after="2"/>
        <w:rPr>
          <w:sz w:val="20"/>
        </w:rPr>
      </w:pPr>
      <w:r w:rsidRPr="00461374">
        <w:rPr>
          <w:sz w:val="20"/>
        </w:rPr>
        <w:tab/>
        <w:t xml:space="preserve">P-Value = </w:t>
      </w:r>
      <w:r w:rsidR="002215C9" w:rsidRPr="005044A4">
        <w:rPr>
          <w:sz w:val="20"/>
        </w:rPr>
        <w:t>0.5</w:t>
      </w:r>
      <w:r w:rsidR="002215C9">
        <w:rPr>
          <w:sz w:val="20"/>
        </w:rPr>
        <w:t>7</w:t>
      </w:r>
      <w:r w:rsidR="002215C9" w:rsidRPr="005044A4">
        <w:rPr>
          <w:sz w:val="20"/>
        </w:rPr>
        <w:t xml:space="preserve">  </w:t>
      </w:r>
    </w:p>
    <w:p w:rsidR="00461374" w:rsidRPr="00461374" w:rsidRDefault="00461374" w:rsidP="00461374">
      <w:pPr>
        <w:spacing w:beforeLines="1" w:before="2" w:afterLines="1" w:after="2"/>
        <w:rPr>
          <w:sz w:val="20"/>
        </w:rPr>
      </w:pPr>
    </w:p>
    <w:p w:rsidR="00461374" w:rsidRPr="00461374" w:rsidRDefault="00461374" w:rsidP="00461374">
      <w:pPr>
        <w:spacing w:beforeLines="1" w:before="2" w:afterLines="1" w:after="2"/>
        <w:rPr>
          <w:sz w:val="20"/>
        </w:rPr>
      </w:pPr>
    </w:p>
    <w:p w:rsidR="00461374" w:rsidRPr="00461374" w:rsidRDefault="00461374" w:rsidP="00461374">
      <w:pPr>
        <w:spacing w:beforeLines="1" w:before="2" w:afterLines="1" w:after="2"/>
        <w:rPr>
          <w:sz w:val="20"/>
        </w:rPr>
      </w:pPr>
      <w:r w:rsidRPr="00461374">
        <w:rPr>
          <w:sz w:val="20"/>
        </w:rPr>
        <w:tab/>
        <w:t>Residual:</w:t>
      </w:r>
      <w:r w:rsidRPr="00461374">
        <w:rPr>
          <w:sz w:val="20"/>
        </w:rPr>
        <w:tab/>
        <w:t>Degrees of Freedom = 329</w:t>
      </w:r>
    </w:p>
    <w:p w:rsidR="00461374" w:rsidRPr="00461374" w:rsidRDefault="00461374" w:rsidP="00461374">
      <w:pPr>
        <w:spacing w:beforeLines="1" w:before="2" w:afterLines="1" w:after="2"/>
        <w:rPr>
          <w:sz w:val="20"/>
        </w:rPr>
      </w:pPr>
      <w:r w:rsidRPr="00461374">
        <w:rPr>
          <w:sz w:val="20"/>
        </w:rPr>
        <w:tab/>
        <w:t>Residual Sum of Squares = 551643331.746</w:t>
      </w:r>
    </w:p>
    <w:p w:rsidR="00461374" w:rsidRPr="00461374" w:rsidRDefault="00461374" w:rsidP="00461374">
      <w:pPr>
        <w:spacing w:beforeLines="1" w:before="2" w:afterLines="1" w:after="2"/>
        <w:rPr>
          <w:sz w:val="20"/>
        </w:rPr>
      </w:pPr>
      <w:r w:rsidRPr="00461374">
        <w:rPr>
          <w:sz w:val="20"/>
        </w:rPr>
        <w:tab/>
        <w:t>Mean Square Error = 1676727.452</w:t>
      </w:r>
    </w:p>
    <w:p w:rsidR="00461374" w:rsidRPr="00461374" w:rsidRDefault="00461374" w:rsidP="00461374">
      <w:pPr>
        <w:spacing w:beforeLines="1" w:before="2" w:afterLines="1" w:after="2"/>
        <w:rPr>
          <w:sz w:val="20"/>
        </w:rPr>
      </w:pPr>
      <w:r w:rsidRPr="00461374">
        <w:rPr>
          <w:sz w:val="20"/>
        </w:rPr>
        <w:tab/>
        <w:t>F-Value = 1.801</w:t>
      </w:r>
    </w:p>
    <w:p w:rsidR="00461374" w:rsidRPr="00461374" w:rsidRDefault="00461374" w:rsidP="00461374">
      <w:pPr>
        <w:spacing w:beforeLines="1" w:before="2" w:afterLines="1" w:after="2"/>
        <w:rPr>
          <w:sz w:val="20"/>
        </w:rPr>
      </w:pPr>
      <w:r w:rsidRPr="00461374">
        <w:rPr>
          <w:sz w:val="20"/>
        </w:rPr>
        <w:tab/>
        <w:t>P-Value = 0.11220599895301875</w:t>
      </w:r>
    </w:p>
    <w:p w:rsidR="00461374" w:rsidRPr="00461374" w:rsidRDefault="00461374" w:rsidP="00461374">
      <w:pPr>
        <w:spacing w:beforeLines="1" w:before="2" w:afterLines="1" w:after="2"/>
        <w:rPr>
          <w:sz w:val="20"/>
        </w:rPr>
      </w:pPr>
    </w:p>
    <w:p w:rsidR="00461374" w:rsidRPr="00461374" w:rsidRDefault="00461374" w:rsidP="00461374">
      <w:pPr>
        <w:spacing w:beforeLines="1" w:before="2" w:afterLines="1" w:after="2"/>
        <w:rPr>
          <w:sz w:val="20"/>
        </w:rPr>
      </w:pPr>
      <w:r w:rsidRPr="00461374">
        <w:rPr>
          <w:sz w:val="20"/>
        </w:rPr>
        <w:tab/>
        <w:t>R-Square = .022</w:t>
      </w:r>
    </w:p>
    <w:p w:rsidR="004F128C" w:rsidRPr="00E54ADB" w:rsidRDefault="004F128C" w:rsidP="00D433F6">
      <w:pPr>
        <w:spacing w:beforeLines="1" w:before="2" w:afterLines="1" w:after="2"/>
        <w:rPr>
          <w:sz w:val="20"/>
        </w:rPr>
      </w:pPr>
    </w:p>
    <w:p w:rsidR="004F128C" w:rsidRPr="00E54ADB" w:rsidRDefault="004F128C" w:rsidP="00D433F6">
      <w:pPr>
        <w:spacing w:beforeLines="1" w:before="2" w:afterLines="1" w:after="2"/>
        <w:rPr>
          <w:sz w:val="20"/>
        </w:rPr>
      </w:pPr>
    </w:p>
    <w:p w:rsidR="004F128C" w:rsidRDefault="004F128C" w:rsidP="00D433F6">
      <w:pPr>
        <w:spacing w:beforeLines="1" w:before="2" w:afterLines="1" w:after="2"/>
        <w:rPr>
          <w:b/>
          <w:sz w:val="20"/>
        </w:rPr>
      </w:pPr>
    </w:p>
    <w:p w:rsidR="004F128C" w:rsidRDefault="004F128C" w:rsidP="00D433F6">
      <w:pPr>
        <w:spacing w:beforeLines="1" w:before="2" w:afterLines="1" w:after="2"/>
        <w:rPr>
          <w:b/>
          <w:sz w:val="20"/>
        </w:rPr>
      </w:pPr>
    </w:p>
    <w:p w:rsidR="004F128C" w:rsidRDefault="004F128C" w:rsidP="00D433F6">
      <w:pPr>
        <w:spacing w:beforeLines="1" w:before="2" w:afterLines="1" w:after="2"/>
        <w:rPr>
          <w:b/>
          <w:sz w:val="20"/>
        </w:rPr>
      </w:pPr>
    </w:p>
    <w:p w:rsidR="004F128C" w:rsidRDefault="004F128C" w:rsidP="00D433F6">
      <w:pPr>
        <w:spacing w:beforeLines="1" w:before="2" w:afterLines="1" w:after="2"/>
        <w:rPr>
          <w:b/>
          <w:sz w:val="20"/>
        </w:rPr>
      </w:pPr>
    </w:p>
    <w:p w:rsidR="004F128C" w:rsidRDefault="004F128C" w:rsidP="00D433F6">
      <w:pPr>
        <w:spacing w:beforeLines="1" w:before="2" w:afterLines="1" w:after="2"/>
        <w:rPr>
          <w:b/>
          <w:sz w:val="20"/>
        </w:rPr>
      </w:pPr>
    </w:p>
    <w:p w:rsidR="004F128C" w:rsidRDefault="004F128C" w:rsidP="00D433F6">
      <w:pPr>
        <w:spacing w:beforeLines="1" w:before="2" w:afterLines="1" w:after="2"/>
        <w:rPr>
          <w:b/>
          <w:sz w:val="20"/>
        </w:rPr>
      </w:pPr>
    </w:p>
    <w:p w:rsidR="004F128C" w:rsidRDefault="004F128C" w:rsidP="00D433F6">
      <w:pPr>
        <w:spacing w:beforeLines="1" w:before="2" w:afterLines="1" w:after="2"/>
        <w:rPr>
          <w:b/>
          <w:sz w:val="20"/>
        </w:rPr>
      </w:pPr>
    </w:p>
    <w:p w:rsidR="004F128C" w:rsidRDefault="004F128C" w:rsidP="00D433F6">
      <w:pPr>
        <w:spacing w:beforeLines="1" w:before="2" w:afterLines="1" w:after="2"/>
        <w:rPr>
          <w:b/>
          <w:sz w:val="20"/>
        </w:rPr>
      </w:pPr>
    </w:p>
    <w:p w:rsidR="004F128C" w:rsidRDefault="004F128C" w:rsidP="00D433F6">
      <w:pPr>
        <w:spacing w:beforeLines="1" w:before="2" w:afterLines="1" w:after="2"/>
        <w:rPr>
          <w:b/>
          <w:sz w:val="20"/>
        </w:rPr>
      </w:pPr>
    </w:p>
    <w:p w:rsidR="004F128C" w:rsidRDefault="004F128C" w:rsidP="00D433F6">
      <w:pPr>
        <w:spacing w:beforeLines="1" w:before="2" w:afterLines="1" w:after="2"/>
        <w:rPr>
          <w:b/>
          <w:sz w:val="20"/>
        </w:rPr>
      </w:pPr>
    </w:p>
    <w:p w:rsidR="004F128C" w:rsidRDefault="004F128C" w:rsidP="00D433F6">
      <w:pPr>
        <w:spacing w:beforeLines="1" w:before="2" w:afterLines="1" w:after="2"/>
        <w:rPr>
          <w:b/>
          <w:sz w:val="20"/>
        </w:rPr>
      </w:pPr>
    </w:p>
    <w:p w:rsidR="004F128C" w:rsidRDefault="004F128C" w:rsidP="00D433F6">
      <w:pPr>
        <w:spacing w:beforeLines="1" w:before="2" w:afterLines="1" w:after="2"/>
        <w:rPr>
          <w:b/>
          <w:sz w:val="20"/>
        </w:rPr>
      </w:pPr>
    </w:p>
    <w:p w:rsidR="004F128C" w:rsidRDefault="004F128C" w:rsidP="00D433F6">
      <w:pPr>
        <w:spacing w:beforeLines="1" w:before="2" w:afterLines="1" w:after="2"/>
        <w:rPr>
          <w:b/>
          <w:sz w:val="20"/>
        </w:rPr>
      </w:pPr>
    </w:p>
    <w:p w:rsidR="004F128C" w:rsidRDefault="004F128C" w:rsidP="00D433F6">
      <w:pPr>
        <w:spacing w:beforeLines="1" w:before="2" w:afterLines="1" w:after="2"/>
        <w:rPr>
          <w:b/>
          <w:sz w:val="20"/>
        </w:rPr>
      </w:pPr>
    </w:p>
    <w:p w:rsidR="004F128C" w:rsidRDefault="004F128C" w:rsidP="00D433F6">
      <w:pPr>
        <w:spacing w:beforeLines="1" w:before="2" w:afterLines="1" w:after="2"/>
        <w:rPr>
          <w:b/>
          <w:sz w:val="20"/>
        </w:rPr>
      </w:pPr>
    </w:p>
    <w:p w:rsidR="004F128C" w:rsidRDefault="004F128C" w:rsidP="00D433F6">
      <w:pPr>
        <w:spacing w:beforeLines="1" w:before="2" w:afterLines="1" w:after="2"/>
        <w:rPr>
          <w:b/>
          <w:sz w:val="20"/>
        </w:rPr>
      </w:pPr>
    </w:p>
    <w:p w:rsidR="004F128C" w:rsidRDefault="004F128C" w:rsidP="00D433F6">
      <w:pPr>
        <w:spacing w:beforeLines="1" w:before="2" w:afterLines="1" w:after="2"/>
        <w:rPr>
          <w:b/>
          <w:sz w:val="20"/>
        </w:rPr>
      </w:pPr>
    </w:p>
    <w:p w:rsidR="004F128C" w:rsidRDefault="004F128C" w:rsidP="00D433F6">
      <w:pPr>
        <w:spacing w:beforeLines="1" w:before="2" w:afterLines="1" w:after="2"/>
        <w:rPr>
          <w:sz w:val="20"/>
        </w:rPr>
      </w:pPr>
      <w:r>
        <w:rPr>
          <w:b/>
          <w:sz w:val="20"/>
        </w:rPr>
        <w:br w:type="page"/>
      </w:r>
      <w:r w:rsidRPr="006C5728">
        <w:rPr>
          <w:b/>
          <w:sz w:val="20"/>
        </w:rPr>
        <w:lastRenderedPageBreak/>
        <w:t>Problem 3</w:t>
      </w:r>
      <w:r w:rsidRPr="006C5728">
        <w:rPr>
          <w:sz w:val="20"/>
        </w:rPr>
        <w:t xml:space="preserve">: Determine a </w:t>
      </w:r>
      <w:hyperlink r:id="rId19" w:history="1">
        <w:r w:rsidRPr="006C5728">
          <w:rPr>
            <w:rStyle w:val="Hyperlink"/>
            <w:sz w:val="20"/>
          </w:rPr>
          <w:t>linear model</w:t>
        </w:r>
      </w:hyperlink>
      <w:r w:rsidRPr="006C5728">
        <w:rPr>
          <w:sz w:val="20"/>
        </w:rPr>
        <w:t xml:space="preserve"> of association between the response (Total Brain Volume, TBV) and the following predictors (Group, Sex, and Age). Explain your findings and interpret your model results. </w:t>
      </w:r>
    </w:p>
    <w:p w:rsidR="004F128C" w:rsidRDefault="004F128C" w:rsidP="00D433F6">
      <w:pPr>
        <w:spacing w:beforeLines="1" w:before="2" w:afterLines="1" w:after="2"/>
        <w:rPr>
          <w:sz w:val="20"/>
        </w:rPr>
      </w:pPr>
    </w:p>
    <w:p w:rsidR="004F128C" w:rsidRDefault="004F128C" w:rsidP="00D433F6">
      <w:pPr>
        <w:spacing w:beforeLines="1" w:before="2" w:afterLines="1" w:after="2"/>
        <w:rPr>
          <w:sz w:val="20"/>
        </w:rPr>
      </w:pPr>
      <w:r>
        <w:rPr>
          <w:sz w:val="20"/>
        </w:rPr>
        <w:t>Here is a graphical representation of the data:</w:t>
      </w:r>
    </w:p>
    <w:p w:rsidR="004F128C" w:rsidRDefault="004F128C" w:rsidP="00D433F6">
      <w:pPr>
        <w:spacing w:beforeLines="1" w:before="2" w:afterLines="1" w:after="2"/>
        <w:jc w:val="center"/>
        <w:rPr>
          <w:sz w:val="20"/>
        </w:rPr>
      </w:pPr>
      <w:r>
        <w:rPr>
          <w:noProof/>
          <w:sz w:val="20"/>
        </w:rPr>
        <w:drawing>
          <wp:inline distT="0" distB="0" distL="0" distR="0">
            <wp:extent cx="4010891" cy="2474685"/>
            <wp:effectExtent l="0" t="0" r="0" b="0"/>
            <wp:docPr id="36" name="Picture 8" descr="lin_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_mod.png"/>
                    <pic:cNvPicPr/>
                  </pic:nvPicPr>
                  <pic:blipFill>
                    <a:blip r:embed="rId20"/>
                    <a:stretch>
                      <a:fillRect/>
                    </a:stretch>
                  </pic:blipFill>
                  <pic:spPr>
                    <a:xfrm>
                      <a:off x="0" y="0"/>
                      <a:ext cx="4026864" cy="2484540"/>
                    </a:xfrm>
                    <a:prstGeom prst="rect">
                      <a:avLst/>
                    </a:prstGeom>
                  </pic:spPr>
                </pic:pic>
              </a:graphicData>
            </a:graphic>
          </wp:inline>
        </w:drawing>
      </w:r>
    </w:p>
    <w:p w:rsidR="004F128C" w:rsidRDefault="004F128C" w:rsidP="00D433F6">
      <w:pPr>
        <w:spacing w:beforeLines="1" w:before="2" w:afterLines="1" w:after="2"/>
        <w:rPr>
          <w:sz w:val="20"/>
        </w:rPr>
      </w:pPr>
      <w:r>
        <w:rPr>
          <w:sz w:val="20"/>
        </w:rPr>
        <w:t>There does not appear to be a strong linear relationship between the two continuous variables (i.e., TBV and Age) nor do any patterns between males and females immediately strike me.  I do notice that there are two clusters in the data, one of high total brain volumes and one of low.  When looking at the second panel, in which the points are colored according to their group affiliation, we can note that there are no green points (associated with ulcerative colitis) in the bottom cluster.  However, there are also very few green points in general, so this pattern might occur frequently by chance. We will now explore these observations quantitatively using a linear model.</w:t>
      </w:r>
    </w:p>
    <w:p w:rsidR="004F128C" w:rsidRDefault="004F128C" w:rsidP="00D433F6">
      <w:pPr>
        <w:spacing w:beforeLines="1" w:before="2" w:afterLines="1" w:after="2"/>
        <w:rPr>
          <w:sz w:val="20"/>
        </w:rPr>
      </w:pPr>
    </w:p>
    <w:p w:rsidR="004F128C" w:rsidRPr="00E54ADB" w:rsidRDefault="004F128C" w:rsidP="00D433F6">
      <w:pPr>
        <w:spacing w:beforeLines="1" w:before="2" w:afterLines="1" w:after="2"/>
        <w:rPr>
          <w:color w:val="1F497D" w:themeColor="text2"/>
          <w:sz w:val="20"/>
        </w:rPr>
      </w:pPr>
      <w:r w:rsidRPr="00E54ADB">
        <w:rPr>
          <w:color w:val="1F497D" w:themeColor="text2"/>
          <w:sz w:val="20"/>
        </w:rPr>
        <w:t>&gt; fit2.tbv&lt;-lm(TBV~Group + Age + Sex, data=neuro.dat)</w:t>
      </w:r>
    </w:p>
    <w:p w:rsidR="004F128C" w:rsidRPr="00E54ADB" w:rsidRDefault="004F128C" w:rsidP="00D433F6">
      <w:pPr>
        <w:spacing w:beforeLines="1" w:before="2" w:afterLines="1" w:after="2"/>
        <w:rPr>
          <w:color w:val="1F497D" w:themeColor="text2"/>
          <w:sz w:val="20"/>
        </w:rPr>
      </w:pPr>
      <w:r w:rsidRPr="00E54ADB">
        <w:rPr>
          <w:color w:val="1F497D" w:themeColor="text2"/>
          <w:sz w:val="20"/>
        </w:rPr>
        <w:t>&gt; summary(fit2.tbv)</w:t>
      </w:r>
    </w:p>
    <w:p w:rsidR="004F128C" w:rsidRPr="00E54ADB" w:rsidRDefault="004F128C" w:rsidP="00D433F6">
      <w:pPr>
        <w:spacing w:beforeLines="1" w:before="2" w:afterLines="1" w:after="2"/>
        <w:rPr>
          <w:sz w:val="20"/>
        </w:rPr>
      </w:pPr>
    </w:p>
    <w:p w:rsidR="004F128C" w:rsidRPr="00E54ADB" w:rsidRDefault="004F128C" w:rsidP="00D433F6">
      <w:pPr>
        <w:spacing w:beforeLines="1" w:before="2" w:afterLines="1" w:after="2"/>
        <w:rPr>
          <w:sz w:val="20"/>
        </w:rPr>
      </w:pPr>
      <w:r w:rsidRPr="00E54ADB">
        <w:rPr>
          <w:sz w:val="20"/>
        </w:rPr>
        <w:t>Call:</w:t>
      </w:r>
    </w:p>
    <w:p w:rsidR="004F128C" w:rsidRPr="00E54ADB" w:rsidRDefault="004F128C" w:rsidP="00D433F6">
      <w:pPr>
        <w:spacing w:beforeLines="1" w:before="2" w:afterLines="1" w:after="2"/>
        <w:rPr>
          <w:sz w:val="20"/>
        </w:rPr>
      </w:pPr>
      <w:r w:rsidRPr="00E54ADB">
        <w:rPr>
          <w:sz w:val="20"/>
        </w:rPr>
        <w:t>lm(formula = TBV ~ Group + Age + Sex, data = neuro.dat)</w:t>
      </w:r>
    </w:p>
    <w:p w:rsidR="004F128C" w:rsidRPr="00E54ADB" w:rsidRDefault="004F128C" w:rsidP="00D433F6">
      <w:pPr>
        <w:spacing w:beforeLines="1" w:before="2" w:afterLines="1" w:after="2"/>
        <w:rPr>
          <w:sz w:val="20"/>
        </w:rPr>
      </w:pPr>
    </w:p>
    <w:p w:rsidR="004F128C" w:rsidRPr="00E54ADB" w:rsidRDefault="004F128C" w:rsidP="00D433F6">
      <w:pPr>
        <w:spacing w:beforeLines="1" w:before="2" w:afterLines="1" w:after="2"/>
        <w:rPr>
          <w:sz w:val="20"/>
        </w:rPr>
      </w:pPr>
      <w:r w:rsidRPr="00E54ADB">
        <w:rPr>
          <w:sz w:val="20"/>
        </w:rPr>
        <w:t>Residuals:</w:t>
      </w:r>
    </w:p>
    <w:p w:rsidR="004F128C" w:rsidRPr="00E54ADB" w:rsidRDefault="004F128C" w:rsidP="00D433F6">
      <w:pPr>
        <w:spacing w:beforeLines="1" w:before="2" w:afterLines="1" w:after="2"/>
        <w:rPr>
          <w:sz w:val="20"/>
        </w:rPr>
      </w:pPr>
      <w:r w:rsidRPr="00E54ADB">
        <w:rPr>
          <w:sz w:val="20"/>
        </w:rPr>
        <w:t xml:space="preserve">    Min      1Q  </w:t>
      </w:r>
      <w:r>
        <w:rPr>
          <w:sz w:val="20"/>
        </w:rPr>
        <w:tab/>
      </w:r>
      <w:r w:rsidRPr="00E54ADB">
        <w:rPr>
          <w:sz w:val="20"/>
        </w:rPr>
        <w:t xml:space="preserve">Median      3Q     </w:t>
      </w:r>
      <w:r>
        <w:rPr>
          <w:sz w:val="20"/>
        </w:rPr>
        <w:tab/>
        <w:t xml:space="preserve">    </w:t>
      </w:r>
      <w:r w:rsidRPr="00E54ADB">
        <w:rPr>
          <w:sz w:val="20"/>
        </w:rPr>
        <w:t xml:space="preserve">Max </w:t>
      </w:r>
    </w:p>
    <w:p w:rsidR="004F128C" w:rsidRPr="00E54ADB" w:rsidRDefault="004F128C" w:rsidP="00D433F6">
      <w:pPr>
        <w:spacing w:beforeLines="1" w:before="2" w:afterLines="1" w:after="2"/>
        <w:rPr>
          <w:sz w:val="20"/>
        </w:rPr>
      </w:pPr>
      <w:r w:rsidRPr="00E54ADB">
        <w:rPr>
          <w:sz w:val="20"/>
        </w:rPr>
        <w:t xml:space="preserve">-709562  -52621   77056  170578  488564 </w:t>
      </w:r>
    </w:p>
    <w:p w:rsidR="004F128C" w:rsidRPr="00E54ADB" w:rsidRDefault="004F128C" w:rsidP="00D433F6">
      <w:pPr>
        <w:spacing w:beforeLines="1" w:before="2" w:afterLines="1" w:after="2"/>
        <w:rPr>
          <w:sz w:val="20"/>
        </w:rPr>
      </w:pPr>
    </w:p>
    <w:p w:rsidR="004F128C" w:rsidRPr="00E54ADB" w:rsidRDefault="004F128C" w:rsidP="00D433F6">
      <w:pPr>
        <w:spacing w:beforeLines="1" w:before="2" w:afterLines="1" w:after="2"/>
        <w:rPr>
          <w:sz w:val="20"/>
        </w:rPr>
      </w:pPr>
      <w:r w:rsidRPr="00E54ADB">
        <w:rPr>
          <w:sz w:val="20"/>
        </w:rPr>
        <w:t>Coefficients:</w:t>
      </w:r>
    </w:p>
    <w:p w:rsidR="004F128C" w:rsidRPr="00E54ADB" w:rsidRDefault="004F128C" w:rsidP="00D433F6">
      <w:pPr>
        <w:spacing w:beforeLines="1" w:before="2" w:afterLines="1" w:after="2"/>
        <w:rPr>
          <w:sz w:val="20"/>
        </w:rPr>
      </w:pPr>
      <w:r w:rsidRPr="00E54ADB">
        <w:rPr>
          <w:sz w:val="20"/>
        </w:rPr>
        <w:t xml:space="preserve">            </w:t>
      </w:r>
      <w:r>
        <w:rPr>
          <w:sz w:val="20"/>
        </w:rPr>
        <w:tab/>
      </w:r>
      <w:r>
        <w:rPr>
          <w:sz w:val="20"/>
        </w:rPr>
        <w:tab/>
      </w:r>
      <w:r w:rsidRPr="00E54ADB">
        <w:rPr>
          <w:sz w:val="20"/>
        </w:rPr>
        <w:t xml:space="preserve">Estimate </w:t>
      </w:r>
      <w:r>
        <w:rPr>
          <w:sz w:val="20"/>
        </w:rPr>
        <w:tab/>
      </w:r>
      <w:r w:rsidRPr="00E54ADB">
        <w:rPr>
          <w:sz w:val="20"/>
        </w:rPr>
        <w:t xml:space="preserve">Std. Error </w:t>
      </w:r>
      <w:r>
        <w:rPr>
          <w:sz w:val="20"/>
        </w:rPr>
        <w:tab/>
      </w:r>
      <w:r w:rsidRPr="00E54ADB">
        <w:rPr>
          <w:sz w:val="20"/>
        </w:rPr>
        <w:t xml:space="preserve">t value </w:t>
      </w:r>
      <w:r>
        <w:rPr>
          <w:sz w:val="20"/>
        </w:rPr>
        <w:tab/>
      </w:r>
      <w:r>
        <w:rPr>
          <w:sz w:val="20"/>
        </w:rPr>
        <w:tab/>
      </w:r>
      <w:r w:rsidRPr="00E54ADB">
        <w:rPr>
          <w:sz w:val="20"/>
        </w:rPr>
        <w:t xml:space="preserve">Pr(&gt;|t|)    </w:t>
      </w:r>
    </w:p>
    <w:p w:rsidR="004F128C" w:rsidRPr="00E54ADB" w:rsidRDefault="004F128C" w:rsidP="00D433F6">
      <w:pPr>
        <w:spacing w:beforeLines="1" w:before="2" w:afterLines="1" w:after="2"/>
        <w:rPr>
          <w:sz w:val="20"/>
        </w:rPr>
      </w:pPr>
      <w:r w:rsidRPr="00E54ADB">
        <w:rPr>
          <w:sz w:val="20"/>
        </w:rPr>
        <w:t xml:space="preserve">(Intercept)  </w:t>
      </w:r>
      <w:r>
        <w:rPr>
          <w:sz w:val="20"/>
        </w:rPr>
        <w:tab/>
      </w:r>
      <w:r w:rsidRPr="00E54ADB">
        <w:rPr>
          <w:sz w:val="20"/>
        </w:rPr>
        <w:t xml:space="preserve">1104030      </w:t>
      </w:r>
      <w:r>
        <w:rPr>
          <w:sz w:val="20"/>
        </w:rPr>
        <w:tab/>
      </w:r>
      <w:r w:rsidRPr="00E54ADB">
        <w:rPr>
          <w:sz w:val="20"/>
        </w:rPr>
        <w:t xml:space="preserve">67894  </w:t>
      </w:r>
      <w:r>
        <w:rPr>
          <w:sz w:val="20"/>
        </w:rPr>
        <w:tab/>
      </w:r>
      <w:r>
        <w:rPr>
          <w:sz w:val="20"/>
        </w:rPr>
        <w:tab/>
      </w:r>
      <w:r w:rsidRPr="00E54ADB">
        <w:rPr>
          <w:sz w:val="20"/>
        </w:rPr>
        <w:t xml:space="preserve">16.261   </w:t>
      </w:r>
      <w:r>
        <w:rPr>
          <w:sz w:val="20"/>
        </w:rPr>
        <w:tab/>
      </w:r>
      <w:r w:rsidRPr="00E54ADB">
        <w:rPr>
          <w:sz w:val="20"/>
        </w:rPr>
        <w:t>&lt;2e-16 ***</w:t>
      </w:r>
    </w:p>
    <w:p w:rsidR="004F128C" w:rsidRPr="00E54ADB" w:rsidRDefault="004F128C" w:rsidP="00D433F6">
      <w:pPr>
        <w:spacing w:beforeLines="1" w:before="2" w:afterLines="1" w:after="2"/>
        <w:rPr>
          <w:sz w:val="20"/>
        </w:rPr>
      </w:pPr>
      <w:r w:rsidRPr="00E54ADB">
        <w:rPr>
          <w:sz w:val="20"/>
        </w:rPr>
        <w:t xml:space="preserve">Group2         </w:t>
      </w:r>
      <w:r>
        <w:rPr>
          <w:sz w:val="20"/>
        </w:rPr>
        <w:tab/>
      </w:r>
      <w:r w:rsidRPr="00E54ADB">
        <w:rPr>
          <w:sz w:val="20"/>
        </w:rPr>
        <w:t xml:space="preserve">-1758      </w:t>
      </w:r>
      <w:r>
        <w:rPr>
          <w:sz w:val="20"/>
        </w:rPr>
        <w:tab/>
      </w:r>
      <w:r w:rsidRPr="00E54ADB">
        <w:rPr>
          <w:sz w:val="20"/>
        </w:rPr>
        <w:t xml:space="preserve">33866  </w:t>
      </w:r>
      <w:r>
        <w:rPr>
          <w:sz w:val="20"/>
        </w:rPr>
        <w:tab/>
      </w:r>
      <w:r>
        <w:rPr>
          <w:sz w:val="20"/>
        </w:rPr>
        <w:tab/>
      </w:r>
      <w:r w:rsidRPr="00E54ADB">
        <w:rPr>
          <w:sz w:val="20"/>
        </w:rPr>
        <w:t xml:space="preserve">-0.052    </w:t>
      </w:r>
      <w:r>
        <w:rPr>
          <w:sz w:val="20"/>
        </w:rPr>
        <w:tab/>
      </w:r>
      <w:r w:rsidRPr="00E54ADB">
        <w:rPr>
          <w:sz w:val="20"/>
        </w:rPr>
        <w:t xml:space="preserve">0.959    </w:t>
      </w:r>
    </w:p>
    <w:p w:rsidR="004F128C" w:rsidRPr="00E54ADB" w:rsidRDefault="004F128C" w:rsidP="00D433F6">
      <w:pPr>
        <w:spacing w:beforeLines="1" w:before="2" w:afterLines="1" w:after="2"/>
        <w:rPr>
          <w:sz w:val="20"/>
        </w:rPr>
      </w:pPr>
      <w:r w:rsidRPr="00E54ADB">
        <w:rPr>
          <w:sz w:val="20"/>
        </w:rPr>
        <w:t xml:space="preserve">Group3        </w:t>
      </w:r>
      <w:r>
        <w:rPr>
          <w:sz w:val="20"/>
        </w:rPr>
        <w:tab/>
      </w:r>
      <w:r w:rsidRPr="00E54ADB">
        <w:rPr>
          <w:sz w:val="20"/>
        </w:rPr>
        <w:t xml:space="preserve">149347     </w:t>
      </w:r>
      <w:r>
        <w:rPr>
          <w:sz w:val="20"/>
        </w:rPr>
        <w:tab/>
      </w:r>
      <w:r w:rsidRPr="00E54ADB">
        <w:rPr>
          <w:sz w:val="20"/>
        </w:rPr>
        <w:t xml:space="preserve">109664   </w:t>
      </w:r>
      <w:r>
        <w:rPr>
          <w:sz w:val="20"/>
        </w:rPr>
        <w:tab/>
      </w:r>
      <w:r w:rsidRPr="00E54ADB">
        <w:rPr>
          <w:sz w:val="20"/>
        </w:rPr>
        <w:t xml:space="preserve">1.362    </w:t>
      </w:r>
      <w:r>
        <w:rPr>
          <w:sz w:val="20"/>
        </w:rPr>
        <w:tab/>
      </w:r>
      <w:r>
        <w:rPr>
          <w:sz w:val="20"/>
        </w:rPr>
        <w:tab/>
      </w:r>
      <w:r w:rsidRPr="00E54ADB">
        <w:rPr>
          <w:sz w:val="20"/>
        </w:rPr>
        <w:t xml:space="preserve">0.174    </w:t>
      </w:r>
    </w:p>
    <w:p w:rsidR="004F128C" w:rsidRPr="00E54ADB" w:rsidRDefault="004F128C" w:rsidP="00D433F6">
      <w:pPr>
        <w:spacing w:beforeLines="1" w:before="2" w:afterLines="1" w:after="2"/>
        <w:rPr>
          <w:sz w:val="20"/>
        </w:rPr>
      </w:pPr>
      <w:r w:rsidRPr="00E54ADB">
        <w:rPr>
          <w:sz w:val="20"/>
        </w:rPr>
        <w:t xml:space="preserve">Age             </w:t>
      </w:r>
      <w:r>
        <w:rPr>
          <w:sz w:val="20"/>
        </w:rPr>
        <w:tab/>
      </w:r>
      <w:r w:rsidRPr="00E54ADB">
        <w:rPr>
          <w:sz w:val="20"/>
        </w:rPr>
        <w:t xml:space="preserve">1908       </w:t>
      </w:r>
      <w:r>
        <w:rPr>
          <w:sz w:val="20"/>
        </w:rPr>
        <w:tab/>
      </w:r>
      <w:r w:rsidRPr="00E54ADB">
        <w:rPr>
          <w:sz w:val="20"/>
        </w:rPr>
        <w:t xml:space="preserve">1550   </w:t>
      </w:r>
      <w:r>
        <w:rPr>
          <w:sz w:val="20"/>
        </w:rPr>
        <w:tab/>
      </w:r>
      <w:r>
        <w:rPr>
          <w:sz w:val="20"/>
        </w:rPr>
        <w:tab/>
      </w:r>
      <w:r w:rsidRPr="00E54ADB">
        <w:rPr>
          <w:sz w:val="20"/>
        </w:rPr>
        <w:t xml:space="preserve">1.231    </w:t>
      </w:r>
      <w:r>
        <w:rPr>
          <w:sz w:val="20"/>
        </w:rPr>
        <w:tab/>
      </w:r>
      <w:r>
        <w:rPr>
          <w:sz w:val="20"/>
        </w:rPr>
        <w:tab/>
      </w:r>
      <w:r w:rsidRPr="00E54ADB">
        <w:rPr>
          <w:sz w:val="20"/>
        </w:rPr>
        <w:t xml:space="preserve">0.219    </w:t>
      </w:r>
    </w:p>
    <w:p w:rsidR="004F128C" w:rsidRPr="00E54ADB" w:rsidRDefault="004F128C" w:rsidP="00D433F6">
      <w:pPr>
        <w:spacing w:beforeLines="1" w:before="2" w:afterLines="1" w:after="2"/>
        <w:rPr>
          <w:sz w:val="20"/>
        </w:rPr>
      </w:pPr>
      <w:r w:rsidRPr="00E54ADB">
        <w:rPr>
          <w:sz w:val="20"/>
        </w:rPr>
        <w:t xml:space="preserve">Sex2          </w:t>
      </w:r>
      <w:r>
        <w:rPr>
          <w:sz w:val="20"/>
        </w:rPr>
        <w:tab/>
      </w:r>
      <w:r w:rsidRPr="00E54ADB">
        <w:rPr>
          <w:sz w:val="20"/>
        </w:rPr>
        <w:t xml:space="preserve">-10384      </w:t>
      </w:r>
      <w:r>
        <w:rPr>
          <w:sz w:val="20"/>
        </w:rPr>
        <w:tab/>
      </w:r>
      <w:r w:rsidRPr="00E54ADB">
        <w:rPr>
          <w:sz w:val="20"/>
        </w:rPr>
        <w:t xml:space="preserve">43301  </w:t>
      </w:r>
      <w:r>
        <w:rPr>
          <w:sz w:val="20"/>
        </w:rPr>
        <w:tab/>
      </w:r>
      <w:r>
        <w:rPr>
          <w:sz w:val="20"/>
        </w:rPr>
        <w:tab/>
      </w:r>
      <w:r w:rsidRPr="00E54ADB">
        <w:rPr>
          <w:sz w:val="20"/>
        </w:rPr>
        <w:t xml:space="preserve">-0.240    </w:t>
      </w:r>
      <w:r>
        <w:rPr>
          <w:sz w:val="20"/>
        </w:rPr>
        <w:tab/>
      </w:r>
      <w:r w:rsidRPr="00E54ADB">
        <w:rPr>
          <w:sz w:val="20"/>
        </w:rPr>
        <w:t xml:space="preserve">0.811    </w:t>
      </w:r>
    </w:p>
    <w:p w:rsidR="004F128C" w:rsidRPr="00E54ADB" w:rsidRDefault="004F128C" w:rsidP="00D433F6">
      <w:pPr>
        <w:spacing w:beforeLines="1" w:before="2" w:afterLines="1" w:after="2"/>
        <w:rPr>
          <w:sz w:val="20"/>
        </w:rPr>
      </w:pPr>
      <w:r w:rsidRPr="00E54ADB">
        <w:rPr>
          <w:sz w:val="20"/>
        </w:rPr>
        <w:t>---</w:t>
      </w:r>
    </w:p>
    <w:p w:rsidR="004F128C" w:rsidRPr="00E54ADB" w:rsidRDefault="004F128C" w:rsidP="00D433F6">
      <w:pPr>
        <w:spacing w:beforeLines="1" w:before="2" w:afterLines="1" w:after="2"/>
        <w:rPr>
          <w:sz w:val="20"/>
        </w:rPr>
      </w:pPr>
      <w:r w:rsidRPr="00E54ADB">
        <w:rPr>
          <w:sz w:val="20"/>
        </w:rPr>
        <w:t>Signif. codes:  0 ‘***’ 0.001 ‘**’ 0.01 ‘*’ 0.05 ‘.’ 0.1 ‘ ’ 1</w:t>
      </w:r>
    </w:p>
    <w:p w:rsidR="004F128C" w:rsidRPr="00E54ADB" w:rsidRDefault="004F128C" w:rsidP="00D433F6">
      <w:pPr>
        <w:spacing w:beforeLines="1" w:before="2" w:afterLines="1" w:after="2"/>
        <w:rPr>
          <w:sz w:val="20"/>
        </w:rPr>
      </w:pPr>
    </w:p>
    <w:p w:rsidR="004F128C" w:rsidRPr="00E54ADB" w:rsidRDefault="004F128C" w:rsidP="00D433F6">
      <w:pPr>
        <w:spacing w:beforeLines="1" w:before="2" w:afterLines="1" w:after="2"/>
        <w:rPr>
          <w:sz w:val="20"/>
        </w:rPr>
      </w:pPr>
      <w:r w:rsidRPr="00E54ADB">
        <w:rPr>
          <w:sz w:val="20"/>
        </w:rPr>
        <w:t>Residual standard error: 283600 on 330 degrees of freedom</w:t>
      </w:r>
    </w:p>
    <w:p w:rsidR="004F128C" w:rsidRPr="00E54ADB" w:rsidRDefault="004F128C" w:rsidP="00D433F6">
      <w:pPr>
        <w:spacing w:beforeLines="1" w:before="2" w:afterLines="1" w:after="2"/>
        <w:rPr>
          <w:sz w:val="20"/>
        </w:rPr>
      </w:pPr>
      <w:r w:rsidRPr="00E54ADB">
        <w:rPr>
          <w:sz w:val="20"/>
        </w:rPr>
        <w:t>Multiple R-squared:  0.0112,</w:t>
      </w:r>
      <w:r w:rsidRPr="00E54ADB">
        <w:rPr>
          <w:sz w:val="20"/>
        </w:rPr>
        <w:tab/>
        <w:t xml:space="preserve">Adjusted R-squared:  -0.0007876 </w:t>
      </w:r>
    </w:p>
    <w:p w:rsidR="004F128C" w:rsidRDefault="004F128C" w:rsidP="00D433F6">
      <w:pPr>
        <w:spacing w:beforeLines="1" w:before="2" w:afterLines="1" w:after="2"/>
        <w:rPr>
          <w:sz w:val="20"/>
        </w:rPr>
      </w:pPr>
      <w:r w:rsidRPr="00E54ADB">
        <w:rPr>
          <w:sz w:val="20"/>
        </w:rPr>
        <w:t>F-statistic: 0.9343 on 4 and 330 DF,  p-value: 0.4442</w:t>
      </w:r>
    </w:p>
    <w:p w:rsidR="004F128C" w:rsidRPr="0027658A" w:rsidRDefault="004F128C" w:rsidP="00D433F6">
      <w:pPr>
        <w:spacing w:beforeLines="1" w:before="2" w:afterLines="1" w:after="2"/>
        <w:rPr>
          <w:sz w:val="20"/>
        </w:rPr>
      </w:pPr>
    </w:p>
    <w:p w:rsidR="004F128C" w:rsidRDefault="004F128C" w:rsidP="00D433F6">
      <w:pPr>
        <w:spacing w:beforeLines="1" w:before="2" w:afterLines="1" w:after="2"/>
        <w:rPr>
          <w:sz w:val="20"/>
        </w:rPr>
      </w:pPr>
      <w:r>
        <w:rPr>
          <w:sz w:val="20"/>
        </w:rPr>
        <w:t>The only coefficient with a significant p-value is the intercept.  This means that the intercept for the linear model is significantly different from 0 – a result that is not particularly surprising or interesting.  None of the independent variables significantly predict TBV (e.g., all p-values are greater than 0.1).  Additionally, looking at the coefficient of determination, R-squared, we can see that very little of the variation in the data is explained by the model (i.e., the number is quite close to 0).  In fact, the adjusted R-squared, which takes into account the fact that additional parameters may not actually be providing useful additional information, is negative.</w:t>
      </w:r>
    </w:p>
    <w:p w:rsidR="004F128C" w:rsidRDefault="004F128C" w:rsidP="00D433F6">
      <w:pPr>
        <w:spacing w:beforeLines="1" w:before="2" w:afterLines="1" w:after="2"/>
        <w:rPr>
          <w:sz w:val="20"/>
        </w:rPr>
      </w:pPr>
    </w:p>
    <w:p w:rsidR="004F128C" w:rsidRDefault="004F128C" w:rsidP="004F128C">
      <w:pPr>
        <w:rPr>
          <w:sz w:val="20"/>
        </w:rPr>
      </w:pPr>
      <w:r>
        <w:rPr>
          <w:sz w:val="20"/>
        </w:rPr>
        <w:lastRenderedPageBreak/>
        <w:t>Here is the parallel analysis and its results in SOCR:</w:t>
      </w:r>
    </w:p>
    <w:p w:rsidR="004F128C" w:rsidRDefault="004F128C" w:rsidP="004F128C">
      <w:pPr>
        <w:rPr>
          <w:sz w:val="20"/>
        </w:rPr>
      </w:pPr>
    </w:p>
    <w:p w:rsidR="004F128C" w:rsidRDefault="004F128C" w:rsidP="004F128C">
      <w:pPr>
        <w:rPr>
          <w:sz w:val="20"/>
        </w:rPr>
      </w:pPr>
      <w:r>
        <w:rPr>
          <w:noProof/>
          <w:sz w:val="20"/>
        </w:rPr>
        <w:drawing>
          <wp:inline distT="0" distB="0" distL="0" distR="0">
            <wp:extent cx="6858000" cy="3068313"/>
            <wp:effectExtent l="25400" t="0" r="0" b="0"/>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6858000" cy="3068313"/>
                    </a:xfrm>
                    <a:prstGeom prst="rect">
                      <a:avLst/>
                    </a:prstGeom>
                    <a:noFill/>
                    <a:ln w="9525">
                      <a:noFill/>
                      <a:miter lim="800000"/>
                      <a:headEnd/>
                      <a:tailEnd/>
                    </a:ln>
                  </pic:spPr>
                </pic:pic>
              </a:graphicData>
            </a:graphic>
          </wp:inline>
        </w:drawing>
      </w:r>
    </w:p>
    <w:p w:rsidR="004F128C" w:rsidRDefault="004F128C" w:rsidP="004F128C">
      <w:pPr>
        <w:rPr>
          <w:sz w:val="20"/>
        </w:rPr>
      </w:pPr>
    </w:p>
    <w:p w:rsidR="004F128C" w:rsidRDefault="004F128C" w:rsidP="004F128C">
      <w:pPr>
        <w:rPr>
          <w:sz w:val="20"/>
        </w:rPr>
      </w:pPr>
      <w:r>
        <w:rPr>
          <w:sz w:val="20"/>
        </w:rPr>
        <w:t xml:space="preserve">A useful </w:t>
      </w:r>
      <w:r w:rsidR="002215C9">
        <w:rPr>
          <w:sz w:val="20"/>
        </w:rPr>
        <w:t xml:space="preserve">scatter </w:t>
      </w:r>
      <w:r>
        <w:rPr>
          <w:sz w:val="20"/>
        </w:rPr>
        <w:t>plot</w:t>
      </w:r>
      <w:r w:rsidR="002215C9">
        <w:rPr>
          <w:sz w:val="20"/>
        </w:rPr>
        <w:t xml:space="preserve"> (one of several)</w:t>
      </w:r>
      <w:r>
        <w:rPr>
          <w:sz w:val="20"/>
        </w:rPr>
        <w:t>:</w:t>
      </w:r>
    </w:p>
    <w:p w:rsidR="004F128C" w:rsidRDefault="004F128C" w:rsidP="004F128C">
      <w:pPr>
        <w:rPr>
          <w:sz w:val="20"/>
        </w:rPr>
      </w:pPr>
    </w:p>
    <w:p w:rsidR="004F128C" w:rsidRDefault="004F128C" w:rsidP="002215C9">
      <w:pPr>
        <w:jc w:val="center"/>
        <w:rPr>
          <w:sz w:val="20"/>
        </w:rPr>
      </w:pPr>
      <w:r>
        <w:rPr>
          <w:noProof/>
          <w:sz w:val="20"/>
        </w:rPr>
        <w:drawing>
          <wp:inline distT="0" distB="0" distL="0" distR="0">
            <wp:extent cx="4659929" cy="2364740"/>
            <wp:effectExtent l="25400" t="0" r="0" b="0"/>
            <wp:docPr id="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4660437" cy="2364998"/>
                    </a:xfrm>
                    <a:prstGeom prst="rect">
                      <a:avLst/>
                    </a:prstGeom>
                    <a:noFill/>
                    <a:ln w="9525">
                      <a:noFill/>
                      <a:miter lim="800000"/>
                      <a:headEnd/>
                      <a:tailEnd/>
                    </a:ln>
                  </pic:spPr>
                </pic:pic>
              </a:graphicData>
            </a:graphic>
          </wp:inline>
        </w:drawing>
      </w:r>
    </w:p>
    <w:p w:rsidR="004F128C" w:rsidRDefault="004F128C" w:rsidP="004F128C">
      <w:pPr>
        <w:rPr>
          <w:sz w:val="20"/>
        </w:rPr>
      </w:pPr>
    </w:p>
    <w:p w:rsidR="004F128C" w:rsidRDefault="004F128C" w:rsidP="004F128C">
      <w:pPr>
        <w:rPr>
          <w:sz w:val="20"/>
        </w:rPr>
      </w:pPr>
    </w:p>
    <w:p w:rsidR="004F128C" w:rsidRDefault="004F128C" w:rsidP="004F128C">
      <w:pPr>
        <w:rPr>
          <w:sz w:val="20"/>
        </w:rPr>
      </w:pPr>
    </w:p>
    <w:p w:rsidR="004F128C" w:rsidRDefault="004F128C" w:rsidP="004F128C">
      <w:pPr>
        <w:rPr>
          <w:sz w:val="20"/>
        </w:rPr>
      </w:pPr>
    </w:p>
    <w:p w:rsidR="004F128C" w:rsidRDefault="004F128C" w:rsidP="004F128C">
      <w:pPr>
        <w:rPr>
          <w:sz w:val="20"/>
        </w:rPr>
      </w:pPr>
    </w:p>
    <w:p w:rsidR="004F128C" w:rsidRDefault="004F128C" w:rsidP="004F128C">
      <w:pPr>
        <w:rPr>
          <w:sz w:val="20"/>
        </w:rPr>
      </w:pPr>
      <w:r>
        <w:rPr>
          <w:sz w:val="20"/>
        </w:rPr>
        <w:t>And the numerical results:</w:t>
      </w:r>
    </w:p>
    <w:p w:rsidR="004F128C" w:rsidRDefault="004F128C" w:rsidP="004F128C">
      <w:pPr>
        <w:rPr>
          <w:sz w:val="20"/>
        </w:rPr>
      </w:pPr>
    </w:p>
    <w:p w:rsidR="004F128C" w:rsidRPr="008305AC" w:rsidRDefault="004F128C" w:rsidP="00D433F6">
      <w:pPr>
        <w:spacing w:beforeLines="1" w:before="2" w:afterLines="1" w:after="2"/>
        <w:rPr>
          <w:sz w:val="20"/>
        </w:rPr>
      </w:pPr>
    </w:p>
    <w:p w:rsidR="004F128C" w:rsidRPr="008305AC" w:rsidRDefault="004F128C" w:rsidP="00D433F6">
      <w:pPr>
        <w:spacing w:beforeLines="1" w:before="2" w:afterLines="1" w:after="2"/>
        <w:rPr>
          <w:sz w:val="20"/>
        </w:rPr>
      </w:pPr>
      <w:r w:rsidRPr="008305AC">
        <w:rPr>
          <w:sz w:val="20"/>
        </w:rPr>
        <w:tab/>
        <w:t>Number of Independent Variable(s) = 3</w:t>
      </w:r>
    </w:p>
    <w:p w:rsidR="004F128C" w:rsidRPr="008305AC" w:rsidRDefault="004F128C" w:rsidP="00D433F6">
      <w:pPr>
        <w:spacing w:beforeLines="1" w:before="2" w:afterLines="1" w:after="2"/>
        <w:rPr>
          <w:sz w:val="20"/>
        </w:rPr>
      </w:pPr>
      <w:r w:rsidRPr="008305AC">
        <w:rPr>
          <w:sz w:val="20"/>
        </w:rPr>
        <w:tab/>
        <w:t>Sample Size =335</w:t>
      </w:r>
    </w:p>
    <w:p w:rsidR="004F128C" w:rsidRPr="008305AC" w:rsidRDefault="004F128C" w:rsidP="00D433F6">
      <w:pPr>
        <w:spacing w:beforeLines="1" w:before="2" w:afterLines="1" w:after="2"/>
        <w:rPr>
          <w:sz w:val="20"/>
        </w:rPr>
      </w:pPr>
      <w:r w:rsidRPr="008305AC">
        <w:rPr>
          <w:sz w:val="20"/>
        </w:rPr>
        <w:tab/>
        <w:t>Dependent Variable  = TBV</w:t>
      </w:r>
    </w:p>
    <w:p w:rsidR="004F128C" w:rsidRPr="008305AC" w:rsidRDefault="004F128C" w:rsidP="00D433F6">
      <w:pPr>
        <w:spacing w:beforeLines="1" w:before="2" w:afterLines="1" w:after="2"/>
        <w:rPr>
          <w:sz w:val="20"/>
        </w:rPr>
      </w:pPr>
      <w:r w:rsidRPr="008305AC">
        <w:rPr>
          <w:sz w:val="20"/>
        </w:rPr>
        <w:tab/>
        <w:t>Independent Variable(s) =   Sex  Group  Age</w:t>
      </w:r>
    </w:p>
    <w:p w:rsidR="004F128C" w:rsidRPr="008305AC" w:rsidRDefault="004F128C" w:rsidP="00D433F6">
      <w:pPr>
        <w:spacing w:beforeLines="1" w:before="2" w:afterLines="1" w:after="2"/>
        <w:rPr>
          <w:sz w:val="20"/>
        </w:rPr>
      </w:pPr>
    </w:p>
    <w:p w:rsidR="004F128C" w:rsidRPr="008305AC" w:rsidRDefault="004F128C" w:rsidP="00D433F6">
      <w:pPr>
        <w:spacing w:beforeLines="1" w:before="2" w:afterLines="1" w:after="2"/>
        <w:rPr>
          <w:sz w:val="20"/>
        </w:rPr>
      </w:pPr>
      <w:r w:rsidRPr="008305AC">
        <w:rPr>
          <w:sz w:val="20"/>
        </w:rPr>
        <w:tab/>
        <w:t>Regression Model:</w:t>
      </w:r>
    </w:p>
    <w:p w:rsidR="004F128C" w:rsidRPr="008305AC" w:rsidRDefault="004F128C" w:rsidP="00D433F6">
      <w:pPr>
        <w:spacing w:beforeLines="1" w:before="2" w:afterLines="1" w:after="2"/>
        <w:rPr>
          <w:sz w:val="20"/>
        </w:rPr>
      </w:pPr>
      <w:r w:rsidRPr="008305AC">
        <w:rPr>
          <w:sz w:val="20"/>
        </w:rPr>
        <w:tab/>
      </w:r>
      <w:r w:rsidRPr="008305AC">
        <w:rPr>
          <w:sz w:val="20"/>
        </w:rPr>
        <w:tab/>
        <w:t>TBV =  1101253.901 +1794.449*Age +17419.881*Group -12801.616*Sex + E.</w:t>
      </w:r>
    </w:p>
    <w:p w:rsidR="004F128C" w:rsidRPr="008305AC" w:rsidRDefault="004F128C" w:rsidP="00D433F6">
      <w:pPr>
        <w:spacing w:beforeLines="1" w:before="2" w:afterLines="1" w:after="2"/>
        <w:rPr>
          <w:sz w:val="20"/>
        </w:rPr>
      </w:pPr>
    </w:p>
    <w:p w:rsidR="004F128C" w:rsidRPr="008305AC" w:rsidRDefault="004F128C" w:rsidP="00D433F6">
      <w:pPr>
        <w:spacing w:beforeLines="1" w:before="2" w:afterLines="1" w:after="2"/>
        <w:rPr>
          <w:sz w:val="20"/>
        </w:rPr>
      </w:pPr>
    </w:p>
    <w:p w:rsidR="004F128C" w:rsidRPr="008305AC" w:rsidRDefault="004F128C" w:rsidP="00D433F6">
      <w:pPr>
        <w:spacing w:beforeLines="1" w:before="2" w:afterLines="1" w:after="2"/>
        <w:rPr>
          <w:sz w:val="20"/>
        </w:rPr>
      </w:pPr>
    </w:p>
    <w:p w:rsidR="004F128C" w:rsidRPr="008305AC" w:rsidRDefault="004F128C" w:rsidP="00D433F6">
      <w:pPr>
        <w:spacing w:beforeLines="1" w:before="2" w:afterLines="1" w:after="2"/>
        <w:rPr>
          <w:sz w:val="20"/>
        </w:rPr>
      </w:pPr>
      <w:r w:rsidRPr="008305AC">
        <w:rPr>
          <w:sz w:val="20"/>
        </w:rPr>
        <w:tab/>
        <w:t>INTERCEPT:</w:t>
      </w:r>
    </w:p>
    <w:p w:rsidR="004F128C" w:rsidRPr="008305AC" w:rsidRDefault="004F128C" w:rsidP="00D433F6">
      <w:pPr>
        <w:spacing w:beforeLines="1" w:before="2" w:afterLines="1" w:after="2"/>
        <w:rPr>
          <w:sz w:val="20"/>
        </w:rPr>
      </w:pPr>
      <w:r w:rsidRPr="008305AC">
        <w:rPr>
          <w:sz w:val="20"/>
        </w:rPr>
        <w:tab/>
        <w:t>Estimate = 1101253.901</w:t>
      </w:r>
    </w:p>
    <w:p w:rsidR="004F128C" w:rsidRPr="008305AC" w:rsidRDefault="004F128C" w:rsidP="00D433F6">
      <w:pPr>
        <w:spacing w:beforeLines="1" w:before="2" w:afterLines="1" w:after="2"/>
        <w:rPr>
          <w:sz w:val="20"/>
        </w:rPr>
      </w:pPr>
      <w:r w:rsidRPr="008305AC">
        <w:rPr>
          <w:sz w:val="20"/>
        </w:rPr>
        <w:tab/>
        <w:t>Standard Error = 111651.598</w:t>
      </w:r>
    </w:p>
    <w:p w:rsidR="004F128C" w:rsidRPr="008305AC" w:rsidRDefault="004F128C" w:rsidP="00D433F6">
      <w:pPr>
        <w:spacing w:beforeLines="1" w:before="2" w:afterLines="1" w:after="2"/>
        <w:rPr>
          <w:sz w:val="20"/>
        </w:rPr>
      </w:pPr>
      <w:r w:rsidRPr="008305AC">
        <w:rPr>
          <w:sz w:val="20"/>
        </w:rPr>
        <w:tab/>
        <w:t>T-Value = 9.863</w:t>
      </w:r>
    </w:p>
    <w:p w:rsidR="004F128C" w:rsidRPr="008305AC" w:rsidRDefault="004F128C" w:rsidP="00D433F6">
      <w:pPr>
        <w:spacing w:beforeLines="1" w:before="2" w:afterLines="1" w:after="2"/>
        <w:rPr>
          <w:sz w:val="20"/>
        </w:rPr>
      </w:pPr>
      <w:r w:rsidRPr="008305AC">
        <w:rPr>
          <w:sz w:val="20"/>
        </w:rPr>
        <w:tab/>
        <w:t>P-Value = .000</w:t>
      </w:r>
    </w:p>
    <w:p w:rsidR="004F128C" w:rsidRPr="008305AC" w:rsidRDefault="004F128C" w:rsidP="00D433F6">
      <w:pPr>
        <w:spacing w:beforeLines="1" w:before="2" w:afterLines="1" w:after="2"/>
        <w:rPr>
          <w:sz w:val="20"/>
        </w:rPr>
      </w:pPr>
    </w:p>
    <w:p w:rsidR="004F128C" w:rsidRPr="008305AC" w:rsidRDefault="004F128C" w:rsidP="00D433F6">
      <w:pPr>
        <w:spacing w:beforeLines="1" w:before="2" w:afterLines="1" w:after="2"/>
        <w:rPr>
          <w:sz w:val="20"/>
        </w:rPr>
      </w:pPr>
      <w:r w:rsidRPr="008305AC">
        <w:rPr>
          <w:sz w:val="20"/>
        </w:rPr>
        <w:tab/>
        <w:t>Age:</w:t>
      </w:r>
    </w:p>
    <w:p w:rsidR="004F128C" w:rsidRPr="008305AC" w:rsidRDefault="004F128C" w:rsidP="00D433F6">
      <w:pPr>
        <w:spacing w:beforeLines="1" w:before="2" w:afterLines="1" w:after="2"/>
        <w:rPr>
          <w:sz w:val="20"/>
        </w:rPr>
      </w:pPr>
      <w:r w:rsidRPr="008305AC">
        <w:rPr>
          <w:sz w:val="20"/>
        </w:rPr>
        <w:tab/>
        <w:t>Estimate = 1794.449</w:t>
      </w:r>
    </w:p>
    <w:p w:rsidR="004F128C" w:rsidRPr="008305AC" w:rsidRDefault="004F128C" w:rsidP="00D433F6">
      <w:pPr>
        <w:spacing w:beforeLines="1" w:before="2" w:afterLines="1" w:after="2"/>
        <w:rPr>
          <w:sz w:val="20"/>
        </w:rPr>
      </w:pPr>
      <w:r w:rsidRPr="008305AC">
        <w:rPr>
          <w:sz w:val="20"/>
        </w:rPr>
        <w:tab/>
        <w:t>Standard Error = 1548.471</w:t>
      </w:r>
    </w:p>
    <w:p w:rsidR="004F128C" w:rsidRPr="008305AC" w:rsidRDefault="004F128C" w:rsidP="00D433F6">
      <w:pPr>
        <w:spacing w:beforeLines="1" w:before="2" w:afterLines="1" w:after="2"/>
        <w:rPr>
          <w:sz w:val="20"/>
        </w:rPr>
      </w:pPr>
      <w:r w:rsidRPr="008305AC">
        <w:rPr>
          <w:sz w:val="20"/>
        </w:rPr>
        <w:tab/>
        <w:t>T-Value = 1.159</w:t>
      </w:r>
    </w:p>
    <w:p w:rsidR="004F128C" w:rsidRPr="008305AC" w:rsidRDefault="004F128C" w:rsidP="00D433F6">
      <w:pPr>
        <w:spacing w:beforeLines="1" w:before="2" w:afterLines="1" w:after="2"/>
        <w:rPr>
          <w:sz w:val="20"/>
        </w:rPr>
      </w:pPr>
      <w:r w:rsidRPr="008305AC">
        <w:rPr>
          <w:sz w:val="20"/>
        </w:rPr>
        <w:tab/>
        <w:t>P-Value = .247</w:t>
      </w:r>
    </w:p>
    <w:p w:rsidR="004F128C" w:rsidRPr="008305AC" w:rsidRDefault="004F128C" w:rsidP="00D433F6">
      <w:pPr>
        <w:spacing w:beforeLines="1" w:before="2" w:afterLines="1" w:after="2"/>
        <w:rPr>
          <w:sz w:val="20"/>
        </w:rPr>
      </w:pPr>
    </w:p>
    <w:p w:rsidR="004F128C" w:rsidRPr="008305AC" w:rsidRDefault="004F128C" w:rsidP="00D433F6">
      <w:pPr>
        <w:spacing w:beforeLines="1" w:before="2" w:afterLines="1" w:after="2"/>
        <w:rPr>
          <w:sz w:val="20"/>
        </w:rPr>
      </w:pPr>
      <w:r w:rsidRPr="008305AC">
        <w:rPr>
          <w:sz w:val="20"/>
        </w:rPr>
        <w:tab/>
        <w:t>Group:</w:t>
      </w:r>
    </w:p>
    <w:p w:rsidR="004F128C" w:rsidRPr="008305AC" w:rsidRDefault="004F128C" w:rsidP="00D433F6">
      <w:pPr>
        <w:spacing w:beforeLines="1" w:before="2" w:afterLines="1" w:after="2"/>
        <w:rPr>
          <w:sz w:val="20"/>
        </w:rPr>
      </w:pPr>
      <w:r w:rsidRPr="008305AC">
        <w:rPr>
          <w:sz w:val="20"/>
        </w:rPr>
        <w:tab/>
        <w:t>Estimate = 17419.881</w:t>
      </w:r>
    </w:p>
    <w:p w:rsidR="004F128C" w:rsidRPr="008305AC" w:rsidRDefault="004F128C" w:rsidP="00D433F6">
      <w:pPr>
        <w:spacing w:beforeLines="1" w:before="2" w:afterLines="1" w:after="2"/>
        <w:rPr>
          <w:sz w:val="20"/>
        </w:rPr>
      </w:pPr>
      <w:r w:rsidRPr="008305AC">
        <w:rPr>
          <w:sz w:val="20"/>
        </w:rPr>
        <w:tab/>
        <w:t>Standard Error = 30223.589</w:t>
      </w:r>
    </w:p>
    <w:p w:rsidR="004F128C" w:rsidRPr="008305AC" w:rsidRDefault="004F128C" w:rsidP="00D433F6">
      <w:pPr>
        <w:spacing w:beforeLines="1" w:before="2" w:afterLines="1" w:after="2"/>
        <w:rPr>
          <w:sz w:val="20"/>
        </w:rPr>
      </w:pPr>
      <w:r w:rsidRPr="008305AC">
        <w:rPr>
          <w:sz w:val="20"/>
        </w:rPr>
        <w:tab/>
        <w:t>T-Value = .576</w:t>
      </w:r>
    </w:p>
    <w:p w:rsidR="004F128C" w:rsidRPr="008305AC" w:rsidRDefault="004F128C" w:rsidP="00D433F6">
      <w:pPr>
        <w:spacing w:beforeLines="1" w:before="2" w:afterLines="1" w:after="2"/>
        <w:rPr>
          <w:sz w:val="20"/>
        </w:rPr>
      </w:pPr>
      <w:r w:rsidRPr="008305AC">
        <w:rPr>
          <w:sz w:val="20"/>
        </w:rPr>
        <w:tab/>
        <w:t>P-Value = .565</w:t>
      </w:r>
    </w:p>
    <w:p w:rsidR="004F128C" w:rsidRPr="008305AC" w:rsidRDefault="004F128C" w:rsidP="00D433F6">
      <w:pPr>
        <w:spacing w:beforeLines="1" w:before="2" w:afterLines="1" w:after="2"/>
        <w:rPr>
          <w:sz w:val="20"/>
        </w:rPr>
      </w:pPr>
    </w:p>
    <w:p w:rsidR="004F128C" w:rsidRPr="008305AC" w:rsidRDefault="004F128C" w:rsidP="00D433F6">
      <w:pPr>
        <w:spacing w:beforeLines="1" w:before="2" w:afterLines="1" w:after="2"/>
        <w:rPr>
          <w:sz w:val="20"/>
        </w:rPr>
      </w:pPr>
      <w:r w:rsidRPr="008305AC">
        <w:rPr>
          <w:sz w:val="20"/>
        </w:rPr>
        <w:tab/>
        <w:t>Sex:</w:t>
      </w:r>
    </w:p>
    <w:p w:rsidR="004F128C" w:rsidRPr="008305AC" w:rsidRDefault="004F128C" w:rsidP="00D433F6">
      <w:pPr>
        <w:spacing w:beforeLines="1" w:before="2" w:afterLines="1" w:after="2"/>
        <w:rPr>
          <w:sz w:val="20"/>
        </w:rPr>
      </w:pPr>
      <w:r w:rsidRPr="008305AC">
        <w:rPr>
          <w:sz w:val="20"/>
        </w:rPr>
        <w:tab/>
        <w:t>Estimate = -12801.616</w:t>
      </w:r>
    </w:p>
    <w:p w:rsidR="004F128C" w:rsidRPr="008305AC" w:rsidRDefault="004F128C" w:rsidP="00D433F6">
      <w:pPr>
        <w:spacing w:beforeLines="1" w:before="2" w:afterLines="1" w:after="2"/>
        <w:rPr>
          <w:sz w:val="20"/>
        </w:rPr>
      </w:pPr>
      <w:r w:rsidRPr="008305AC">
        <w:rPr>
          <w:sz w:val="20"/>
        </w:rPr>
        <w:tab/>
        <w:t>Standard Error = 43294.901</w:t>
      </w:r>
    </w:p>
    <w:p w:rsidR="004F128C" w:rsidRPr="008305AC" w:rsidRDefault="004F128C" w:rsidP="00D433F6">
      <w:pPr>
        <w:spacing w:beforeLines="1" w:before="2" w:afterLines="1" w:after="2"/>
        <w:rPr>
          <w:sz w:val="20"/>
        </w:rPr>
      </w:pPr>
      <w:r w:rsidRPr="008305AC">
        <w:rPr>
          <w:sz w:val="20"/>
        </w:rPr>
        <w:tab/>
        <w:t>T-Value = -.296</w:t>
      </w:r>
    </w:p>
    <w:p w:rsidR="004F128C" w:rsidRPr="008305AC" w:rsidRDefault="004F128C" w:rsidP="00D433F6">
      <w:pPr>
        <w:spacing w:beforeLines="1" w:before="2" w:afterLines="1" w:after="2"/>
        <w:rPr>
          <w:sz w:val="20"/>
        </w:rPr>
      </w:pPr>
      <w:r w:rsidRPr="008305AC">
        <w:rPr>
          <w:sz w:val="20"/>
        </w:rPr>
        <w:tab/>
        <w:t>P-Value = .768</w:t>
      </w:r>
    </w:p>
    <w:p w:rsidR="004F128C" w:rsidRPr="008305AC" w:rsidRDefault="004F128C" w:rsidP="00D433F6">
      <w:pPr>
        <w:spacing w:beforeLines="1" w:before="2" w:afterLines="1" w:after="2"/>
        <w:rPr>
          <w:sz w:val="20"/>
        </w:rPr>
      </w:pPr>
    </w:p>
    <w:p w:rsidR="004F128C" w:rsidRPr="00362A66" w:rsidRDefault="004F128C" w:rsidP="00D433F6">
      <w:pPr>
        <w:spacing w:beforeLines="1" w:before="2" w:afterLines="1" w:after="2"/>
        <w:rPr>
          <w:sz w:val="20"/>
        </w:rPr>
      </w:pPr>
      <w:r w:rsidRPr="008305AC">
        <w:rPr>
          <w:sz w:val="20"/>
        </w:rPr>
        <w:tab/>
        <w:t>R-Square = .007</w:t>
      </w:r>
    </w:p>
    <w:p w:rsidR="004F128C" w:rsidRPr="006C5728" w:rsidRDefault="004F128C" w:rsidP="00D433F6">
      <w:pPr>
        <w:spacing w:beforeLines="1" w:before="2" w:afterLines="1" w:after="2"/>
        <w:rPr>
          <w:b/>
          <w:sz w:val="20"/>
        </w:rPr>
      </w:pPr>
    </w:p>
    <w:p w:rsidR="004F128C" w:rsidRPr="006C5728" w:rsidRDefault="004F128C" w:rsidP="00D433F6">
      <w:pPr>
        <w:spacing w:beforeLines="1" w:before="2" w:afterLines="1" w:after="2"/>
        <w:rPr>
          <w:sz w:val="20"/>
        </w:rPr>
      </w:pPr>
      <w:r>
        <w:rPr>
          <w:b/>
          <w:sz w:val="20"/>
        </w:rPr>
        <w:br w:type="page"/>
      </w:r>
      <w:r w:rsidRPr="006C5728">
        <w:rPr>
          <w:b/>
          <w:sz w:val="20"/>
        </w:rPr>
        <w:lastRenderedPageBreak/>
        <w:t>Problem 4</w:t>
      </w:r>
      <w:r w:rsidRPr="006C5728">
        <w:rPr>
          <w:sz w:val="20"/>
        </w:rPr>
        <w:t xml:space="preserve">: Do people with larger brains necessarily have bigger hippocampal volumes (e.g., L_hippocampus + R_hippocampus)? Formulate a research hypothesis, propose an appropriate statistical technique, apply the corresponding software tool, and report your findings. </w:t>
      </w:r>
    </w:p>
    <w:p w:rsidR="004F128C" w:rsidRDefault="004F128C" w:rsidP="004F128C">
      <w:pPr>
        <w:rPr>
          <w:sz w:val="20"/>
        </w:rPr>
      </w:pPr>
    </w:p>
    <w:p w:rsidR="004F128C" w:rsidRDefault="004F128C" w:rsidP="004F128C">
      <w:pPr>
        <w:rPr>
          <w:sz w:val="20"/>
        </w:rPr>
      </w:pPr>
      <w:r>
        <w:rPr>
          <w:sz w:val="20"/>
        </w:rPr>
        <w:t>H</w:t>
      </w:r>
      <w:r w:rsidRPr="0022172E">
        <w:rPr>
          <w:sz w:val="20"/>
          <w:vertAlign w:val="subscript"/>
        </w:rPr>
        <w:t>0</w:t>
      </w:r>
      <w:r>
        <w:rPr>
          <w:sz w:val="20"/>
        </w:rPr>
        <w:t>: Larger brains are not associated with larger hippocampal volumes.</w:t>
      </w:r>
    </w:p>
    <w:p w:rsidR="004F128C" w:rsidRDefault="004F128C" w:rsidP="004F128C">
      <w:pPr>
        <w:rPr>
          <w:sz w:val="20"/>
        </w:rPr>
      </w:pPr>
      <w:r>
        <w:rPr>
          <w:sz w:val="20"/>
        </w:rPr>
        <w:t>H</w:t>
      </w:r>
      <w:r w:rsidRPr="0022172E">
        <w:rPr>
          <w:sz w:val="20"/>
          <w:vertAlign w:val="subscript"/>
        </w:rPr>
        <w:t>A</w:t>
      </w:r>
      <w:r>
        <w:rPr>
          <w:sz w:val="20"/>
        </w:rPr>
        <w:t>: Hippocampal volumes are associated with total brain sizes.</w:t>
      </w:r>
    </w:p>
    <w:p w:rsidR="004F128C" w:rsidRDefault="004F128C" w:rsidP="004F128C">
      <w:pPr>
        <w:rPr>
          <w:sz w:val="20"/>
        </w:rPr>
      </w:pPr>
    </w:p>
    <w:p w:rsidR="004F128C" w:rsidRDefault="004F128C" w:rsidP="004F128C">
      <w:pPr>
        <w:rPr>
          <w:sz w:val="20"/>
        </w:rPr>
      </w:pPr>
      <w:r>
        <w:rPr>
          <w:sz w:val="20"/>
        </w:rPr>
        <w:t>To assess this hypothesis, we can generate a linear model of the form:</w:t>
      </w:r>
    </w:p>
    <w:p w:rsidR="004F128C" w:rsidRDefault="004F128C" w:rsidP="004F128C">
      <w:pPr>
        <w:rPr>
          <w:sz w:val="20"/>
        </w:rPr>
      </w:pPr>
    </w:p>
    <w:p w:rsidR="004F128C" w:rsidRPr="0022172E" w:rsidRDefault="004F128C" w:rsidP="004F128C">
      <w:pPr>
        <w:jc w:val="center"/>
        <w:rPr>
          <w:i/>
          <w:sz w:val="20"/>
        </w:rPr>
      </w:pPr>
      <w:r w:rsidRPr="0022172E">
        <w:rPr>
          <w:i/>
          <w:sz w:val="20"/>
        </w:rPr>
        <w:t xml:space="preserve">Brain size = intercept + </w:t>
      </w:r>
      <w:r w:rsidRPr="0022172E">
        <w:rPr>
          <w:i/>
          <w:sz w:val="20"/>
        </w:rPr>
        <w:sym w:font="Symbol" w:char="F062"/>
      </w:r>
      <w:r w:rsidRPr="0022172E">
        <w:rPr>
          <w:i/>
          <w:sz w:val="20"/>
        </w:rPr>
        <w:t xml:space="preserve"> * total hippocampal volume + ε</w:t>
      </w:r>
    </w:p>
    <w:p w:rsidR="004F128C" w:rsidRDefault="004F128C" w:rsidP="004F128C">
      <w:pPr>
        <w:rPr>
          <w:sz w:val="20"/>
        </w:rPr>
      </w:pPr>
    </w:p>
    <w:p w:rsidR="004F128C" w:rsidRDefault="004F128C" w:rsidP="004F128C">
      <w:pPr>
        <w:rPr>
          <w:sz w:val="20"/>
        </w:rPr>
      </w:pPr>
      <w:r>
        <w:rPr>
          <w:sz w:val="20"/>
        </w:rPr>
        <w:t xml:space="preserve">We can then assess whether the slope of the best fit line is significantly different from 0.  Assume again </w:t>
      </w:r>
      <w:r>
        <w:rPr>
          <w:sz w:val="20"/>
        </w:rPr>
        <w:sym w:font="Symbol" w:char="F061"/>
      </w:r>
      <w:r>
        <w:rPr>
          <w:sz w:val="20"/>
        </w:rPr>
        <w:t>=0.05.</w:t>
      </w:r>
    </w:p>
    <w:p w:rsidR="004F128C" w:rsidRDefault="004F128C" w:rsidP="004F128C">
      <w:pPr>
        <w:rPr>
          <w:sz w:val="20"/>
        </w:rPr>
      </w:pPr>
    </w:p>
    <w:p w:rsidR="004F128C" w:rsidRDefault="004F128C" w:rsidP="004F128C">
      <w:pPr>
        <w:rPr>
          <w:sz w:val="20"/>
        </w:rPr>
      </w:pPr>
      <w:r>
        <w:rPr>
          <w:sz w:val="20"/>
        </w:rPr>
        <w:t>Graphically, we can represent the data and model as follows.</w:t>
      </w:r>
    </w:p>
    <w:p w:rsidR="004F128C" w:rsidRDefault="004F128C" w:rsidP="004F128C">
      <w:pPr>
        <w:jc w:val="center"/>
        <w:rPr>
          <w:sz w:val="20"/>
        </w:rPr>
      </w:pPr>
      <w:r>
        <w:rPr>
          <w:noProof/>
          <w:sz w:val="20"/>
        </w:rPr>
        <w:drawing>
          <wp:inline distT="0" distB="0" distL="0" distR="0">
            <wp:extent cx="3458557" cy="2758440"/>
            <wp:effectExtent l="25400" t="0" r="0" b="0"/>
            <wp:docPr id="39" name="Picture 13" descr="hippoc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ppocamp.png"/>
                    <pic:cNvPicPr/>
                  </pic:nvPicPr>
                  <pic:blipFill>
                    <a:blip r:embed="rId23"/>
                    <a:stretch>
                      <a:fillRect/>
                    </a:stretch>
                  </pic:blipFill>
                  <pic:spPr>
                    <a:xfrm>
                      <a:off x="0" y="0"/>
                      <a:ext cx="3461612" cy="2760876"/>
                    </a:xfrm>
                    <a:prstGeom prst="rect">
                      <a:avLst/>
                    </a:prstGeom>
                  </pic:spPr>
                </pic:pic>
              </a:graphicData>
            </a:graphic>
          </wp:inline>
        </w:drawing>
      </w:r>
    </w:p>
    <w:p w:rsidR="004F128C" w:rsidRDefault="004F128C" w:rsidP="004F128C">
      <w:pPr>
        <w:rPr>
          <w:sz w:val="20"/>
        </w:rPr>
      </w:pPr>
    </w:p>
    <w:p w:rsidR="004F128C" w:rsidRDefault="004F128C" w:rsidP="004F128C">
      <w:pPr>
        <w:rPr>
          <w:sz w:val="20"/>
        </w:rPr>
      </w:pPr>
      <w:r>
        <w:rPr>
          <w:sz w:val="20"/>
        </w:rPr>
        <w:t>We note a few things about the data. (1) There appears to be a THV outlier.  (2) There are two clusters of points with respect to TBV.</w:t>
      </w:r>
    </w:p>
    <w:p w:rsidR="004F128C" w:rsidRDefault="004F128C" w:rsidP="004F128C">
      <w:pPr>
        <w:rPr>
          <w:sz w:val="20"/>
        </w:rPr>
      </w:pPr>
    </w:p>
    <w:p w:rsidR="004F128C" w:rsidRPr="000D1437" w:rsidRDefault="004F128C" w:rsidP="004F128C">
      <w:pPr>
        <w:rPr>
          <w:color w:val="1F497D" w:themeColor="text2"/>
          <w:sz w:val="20"/>
        </w:rPr>
      </w:pPr>
      <w:r w:rsidRPr="000D1437">
        <w:rPr>
          <w:color w:val="1F497D" w:themeColor="text2"/>
          <w:sz w:val="20"/>
        </w:rPr>
        <w:t>&gt; fit.tbm.thv &lt;- lm(TBV~THV, data=neuro.dat)</w:t>
      </w:r>
    </w:p>
    <w:p w:rsidR="004F128C" w:rsidRPr="000D1437" w:rsidRDefault="004F128C" w:rsidP="004F128C">
      <w:pPr>
        <w:rPr>
          <w:color w:val="1F497D" w:themeColor="text2"/>
          <w:sz w:val="20"/>
        </w:rPr>
      </w:pPr>
      <w:r w:rsidRPr="000D1437">
        <w:rPr>
          <w:color w:val="1F497D" w:themeColor="text2"/>
          <w:sz w:val="20"/>
        </w:rPr>
        <w:t>&gt; summary(fit.tbm.thv)</w:t>
      </w:r>
    </w:p>
    <w:p w:rsidR="004F128C" w:rsidRPr="000D1437" w:rsidRDefault="004F128C" w:rsidP="004F128C">
      <w:pPr>
        <w:rPr>
          <w:sz w:val="20"/>
        </w:rPr>
      </w:pPr>
    </w:p>
    <w:p w:rsidR="004F128C" w:rsidRPr="000D1437" w:rsidRDefault="004F128C" w:rsidP="004F128C">
      <w:pPr>
        <w:rPr>
          <w:sz w:val="20"/>
        </w:rPr>
      </w:pPr>
      <w:r w:rsidRPr="000D1437">
        <w:rPr>
          <w:sz w:val="20"/>
        </w:rPr>
        <w:t>Call:</w:t>
      </w:r>
    </w:p>
    <w:p w:rsidR="004F128C" w:rsidRPr="000D1437" w:rsidRDefault="004F128C" w:rsidP="004F128C">
      <w:pPr>
        <w:rPr>
          <w:sz w:val="20"/>
        </w:rPr>
      </w:pPr>
      <w:r w:rsidRPr="000D1437">
        <w:rPr>
          <w:sz w:val="20"/>
        </w:rPr>
        <w:t>lm(formula = TBV ~ THV, data = neuro.dat)</w:t>
      </w:r>
    </w:p>
    <w:p w:rsidR="004F128C" w:rsidRPr="000D1437" w:rsidRDefault="004F128C" w:rsidP="004F128C">
      <w:pPr>
        <w:rPr>
          <w:sz w:val="20"/>
        </w:rPr>
      </w:pPr>
    </w:p>
    <w:p w:rsidR="004F128C" w:rsidRPr="000D1437" w:rsidRDefault="004F128C" w:rsidP="004F128C">
      <w:pPr>
        <w:rPr>
          <w:sz w:val="20"/>
        </w:rPr>
      </w:pPr>
      <w:r w:rsidRPr="000D1437">
        <w:rPr>
          <w:sz w:val="20"/>
        </w:rPr>
        <w:t>Residuals:</w:t>
      </w:r>
    </w:p>
    <w:p w:rsidR="004F128C" w:rsidRPr="000D1437" w:rsidRDefault="004F128C" w:rsidP="004F128C">
      <w:pPr>
        <w:rPr>
          <w:sz w:val="20"/>
        </w:rPr>
      </w:pPr>
      <w:r w:rsidRPr="000D1437">
        <w:rPr>
          <w:sz w:val="20"/>
        </w:rPr>
        <w:t xml:space="preserve">    Min      </w:t>
      </w:r>
      <w:r>
        <w:rPr>
          <w:sz w:val="20"/>
        </w:rPr>
        <w:t xml:space="preserve">    </w:t>
      </w:r>
      <w:r w:rsidRPr="000D1437">
        <w:rPr>
          <w:sz w:val="20"/>
        </w:rPr>
        <w:t xml:space="preserve">1Q  </w:t>
      </w:r>
      <w:r>
        <w:rPr>
          <w:sz w:val="20"/>
        </w:rPr>
        <w:tab/>
      </w:r>
      <w:r w:rsidRPr="000D1437">
        <w:rPr>
          <w:sz w:val="20"/>
        </w:rPr>
        <w:t xml:space="preserve">Median      3Q     </w:t>
      </w:r>
      <w:r>
        <w:rPr>
          <w:sz w:val="20"/>
        </w:rPr>
        <w:tab/>
        <w:t xml:space="preserve">    </w:t>
      </w:r>
      <w:r w:rsidRPr="000D1437">
        <w:rPr>
          <w:sz w:val="20"/>
        </w:rPr>
        <w:t xml:space="preserve">Max </w:t>
      </w:r>
    </w:p>
    <w:p w:rsidR="004F128C" w:rsidRPr="000D1437" w:rsidRDefault="004F128C" w:rsidP="004F128C">
      <w:pPr>
        <w:rPr>
          <w:sz w:val="20"/>
        </w:rPr>
      </w:pPr>
      <w:r w:rsidRPr="000D1437">
        <w:rPr>
          <w:sz w:val="20"/>
        </w:rPr>
        <w:t xml:space="preserve">-719034  -46161   75305  176718  481169 </w:t>
      </w:r>
    </w:p>
    <w:p w:rsidR="004F128C" w:rsidRPr="000D1437" w:rsidRDefault="004F128C" w:rsidP="004F128C">
      <w:pPr>
        <w:rPr>
          <w:sz w:val="20"/>
        </w:rPr>
      </w:pPr>
    </w:p>
    <w:p w:rsidR="004F128C" w:rsidRPr="000D1437" w:rsidRDefault="004F128C" w:rsidP="004F128C">
      <w:pPr>
        <w:rPr>
          <w:sz w:val="20"/>
        </w:rPr>
      </w:pPr>
      <w:r w:rsidRPr="000D1437">
        <w:rPr>
          <w:sz w:val="20"/>
        </w:rPr>
        <w:t>Coefficients:</w:t>
      </w:r>
    </w:p>
    <w:p w:rsidR="004F128C" w:rsidRPr="000D1437" w:rsidRDefault="004F128C" w:rsidP="004F128C">
      <w:pPr>
        <w:rPr>
          <w:sz w:val="20"/>
        </w:rPr>
      </w:pPr>
      <w:r w:rsidRPr="000D1437">
        <w:rPr>
          <w:sz w:val="20"/>
        </w:rPr>
        <w:t xml:space="preserve">              </w:t>
      </w:r>
      <w:r>
        <w:rPr>
          <w:sz w:val="20"/>
        </w:rPr>
        <w:tab/>
      </w:r>
      <w:r>
        <w:rPr>
          <w:sz w:val="20"/>
        </w:rPr>
        <w:tab/>
      </w:r>
      <w:r w:rsidRPr="000D1437">
        <w:rPr>
          <w:sz w:val="20"/>
        </w:rPr>
        <w:t xml:space="preserve">Estimate </w:t>
      </w:r>
      <w:r>
        <w:rPr>
          <w:sz w:val="20"/>
        </w:rPr>
        <w:tab/>
      </w:r>
      <w:r w:rsidRPr="000D1437">
        <w:rPr>
          <w:sz w:val="20"/>
        </w:rPr>
        <w:t xml:space="preserve">Std. Error </w:t>
      </w:r>
      <w:r>
        <w:rPr>
          <w:sz w:val="20"/>
        </w:rPr>
        <w:tab/>
      </w:r>
      <w:r w:rsidRPr="000D1437">
        <w:rPr>
          <w:sz w:val="20"/>
        </w:rPr>
        <w:t xml:space="preserve">t value </w:t>
      </w:r>
      <w:r>
        <w:rPr>
          <w:sz w:val="20"/>
        </w:rPr>
        <w:tab/>
      </w:r>
      <w:r w:rsidRPr="000D1437">
        <w:rPr>
          <w:sz w:val="20"/>
        </w:rPr>
        <w:t xml:space="preserve">Pr(&gt;|t|)    </w:t>
      </w:r>
    </w:p>
    <w:p w:rsidR="004F128C" w:rsidRPr="000D1437" w:rsidRDefault="004F128C" w:rsidP="004F128C">
      <w:pPr>
        <w:rPr>
          <w:sz w:val="20"/>
        </w:rPr>
      </w:pPr>
      <w:r w:rsidRPr="000D1437">
        <w:rPr>
          <w:sz w:val="20"/>
        </w:rPr>
        <w:t xml:space="preserve">(Intercept) </w:t>
      </w:r>
      <w:r>
        <w:rPr>
          <w:sz w:val="20"/>
        </w:rPr>
        <w:tab/>
      </w:r>
      <w:r w:rsidRPr="000D1437">
        <w:rPr>
          <w:sz w:val="20"/>
        </w:rPr>
        <w:t xml:space="preserve">1319948.47  </w:t>
      </w:r>
      <w:r>
        <w:rPr>
          <w:sz w:val="20"/>
        </w:rPr>
        <w:tab/>
      </w:r>
      <w:r w:rsidRPr="000D1437">
        <w:rPr>
          <w:sz w:val="20"/>
        </w:rPr>
        <w:t xml:space="preserve">132670.25   </w:t>
      </w:r>
      <w:r>
        <w:rPr>
          <w:sz w:val="20"/>
        </w:rPr>
        <w:tab/>
      </w:r>
      <w:r w:rsidRPr="000D1437">
        <w:rPr>
          <w:sz w:val="20"/>
        </w:rPr>
        <w:t xml:space="preserve">9.949   </w:t>
      </w:r>
      <w:r>
        <w:rPr>
          <w:sz w:val="20"/>
        </w:rPr>
        <w:tab/>
      </w:r>
      <w:r w:rsidRPr="000D1437">
        <w:rPr>
          <w:sz w:val="20"/>
        </w:rPr>
        <w:t>&lt;2e-16 ***</w:t>
      </w:r>
    </w:p>
    <w:p w:rsidR="004F128C" w:rsidRPr="000D1437" w:rsidRDefault="004F128C" w:rsidP="004F128C">
      <w:pPr>
        <w:rPr>
          <w:sz w:val="20"/>
        </w:rPr>
      </w:pPr>
      <w:r w:rsidRPr="000D1437">
        <w:rPr>
          <w:sz w:val="20"/>
        </w:rPr>
        <w:t xml:space="preserve">THV             </w:t>
      </w:r>
      <w:r>
        <w:rPr>
          <w:sz w:val="20"/>
        </w:rPr>
        <w:tab/>
      </w:r>
      <w:r w:rsidRPr="000D1437">
        <w:rPr>
          <w:sz w:val="20"/>
        </w:rPr>
        <w:t xml:space="preserve">-21.12      </w:t>
      </w:r>
      <w:r>
        <w:rPr>
          <w:sz w:val="20"/>
        </w:rPr>
        <w:tab/>
      </w:r>
      <w:r w:rsidRPr="000D1437">
        <w:rPr>
          <w:sz w:val="20"/>
        </w:rPr>
        <w:t xml:space="preserve">17.15  </w:t>
      </w:r>
      <w:r>
        <w:rPr>
          <w:sz w:val="20"/>
        </w:rPr>
        <w:tab/>
      </w:r>
      <w:r>
        <w:rPr>
          <w:sz w:val="20"/>
        </w:rPr>
        <w:tab/>
      </w:r>
      <w:r w:rsidRPr="000D1437">
        <w:rPr>
          <w:sz w:val="20"/>
        </w:rPr>
        <w:t xml:space="preserve">-1.232 </w:t>
      </w:r>
      <w:r>
        <w:rPr>
          <w:sz w:val="20"/>
        </w:rPr>
        <w:tab/>
      </w:r>
      <w:r w:rsidRPr="000D1437">
        <w:rPr>
          <w:sz w:val="20"/>
        </w:rPr>
        <w:t xml:space="preserve">   0.219    </w:t>
      </w:r>
    </w:p>
    <w:p w:rsidR="004F128C" w:rsidRPr="000D1437" w:rsidRDefault="004F128C" w:rsidP="004F128C">
      <w:pPr>
        <w:rPr>
          <w:sz w:val="20"/>
        </w:rPr>
      </w:pPr>
      <w:r w:rsidRPr="000D1437">
        <w:rPr>
          <w:sz w:val="20"/>
        </w:rPr>
        <w:t>---</w:t>
      </w:r>
    </w:p>
    <w:p w:rsidR="004F128C" w:rsidRPr="000D1437" w:rsidRDefault="004F128C" w:rsidP="004F128C">
      <w:pPr>
        <w:rPr>
          <w:sz w:val="20"/>
        </w:rPr>
      </w:pPr>
      <w:r w:rsidRPr="000D1437">
        <w:rPr>
          <w:sz w:val="20"/>
        </w:rPr>
        <w:t>Signif. codes:  0 ‘***’ 0.001 ‘**’ 0.01 ‘*’ 0.05 ‘.’ 0.1 ‘ ’ 1</w:t>
      </w:r>
    </w:p>
    <w:p w:rsidR="004F128C" w:rsidRPr="000D1437" w:rsidRDefault="004F128C" w:rsidP="004F128C">
      <w:pPr>
        <w:rPr>
          <w:sz w:val="20"/>
        </w:rPr>
      </w:pPr>
    </w:p>
    <w:p w:rsidR="004F128C" w:rsidRPr="000D1437" w:rsidRDefault="004F128C" w:rsidP="004F128C">
      <w:pPr>
        <w:rPr>
          <w:sz w:val="20"/>
        </w:rPr>
      </w:pPr>
      <w:r w:rsidRPr="000D1437">
        <w:rPr>
          <w:sz w:val="20"/>
        </w:rPr>
        <w:t>Residual standard error: 283300 on 333 degrees of freedom</w:t>
      </w:r>
    </w:p>
    <w:p w:rsidR="004F128C" w:rsidRPr="000D1437" w:rsidRDefault="004F128C" w:rsidP="004F128C">
      <w:pPr>
        <w:rPr>
          <w:sz w:val="20"/>
        </w:rPr>
      </w:pPr>
      <w:r w:rsidRPr="000D1437">
        <w:rPr>
          <w:sz w:val="20"/>
        </w:rPr>
        <w:t>Multiple R-squared:  0.004535,</w:t>
      </w:r>
      <w:r w:rsidRPr="000D1437">
        <w:rPr>
          <w:sz w:val="20"/>
        </w:rPr>
        <w:tab/>
        <w:t xml:space="preserve">Adjusted R-squared:  0.001546 </w:t>
      </w:r>
    </w:p>
    <w:p w:rsidR="004F128C" w:rsidRPr="000D1437" w:rsidRDefault="004F128C" w:rsidP="004F128C">
      <w:pPr>
        <w:rPr>
          <w:sz w:val="20"/>
        </w:rPr>
      </w:pPr>
      <w:r w:rsidRPr="000D1437">
        <w:rPr>
          <w:sz w:val="20"/>
        </w:rPr>
        <w:t>F-statistic: 1.517 on 1 and 333 DF,  p-value: 0.2189</w:t>
      </w:r>
    </w:p>
    <w:p w:rsidR="004F128C" w:rsidRDefault="004F128C" w:rsidP="004F128C">
      <w:pPr>
        <w:rPr>
          <w:sz w:val="20"/>
        </w:rPr>
      </w:pPr>
    </w:p>
    <w:p w:rsidR="004F128C" w:rsidRDefault="004F128C" w:rsidP="004F128C">
      <w:pPr>
        <w:rPr>
          <w:sz w:val="20"/>
        </w:rPr>
      </w:pPr>
    </w:p>
    <w:p w:rsidR="004F128C" w:rsidRDefault="004F128C" w:rsidP="004F128C">
      <w:pPr>
        <w:rPr>
          <w:sz w:val="20"/>
        </w:rPr>
      </w:pPr>
      <w:r>
        <w:rPr>
          <w:sz w:val="20"/>
        </w:rPr>
        <w:lastRenderedPageBreak/>
        <w:t>The results suggest that the slope is not significantly different from 0. We therefore fail to reject our null hypothesis and conclude that there is not sufficient evidence to suggest that a relationship exists between hippocampal volumes and brain size.  The sign of the coefficient tells us that there is a slight negative relationship between THV and TBV. In particular, an increase of 1 unit of THV is associated with a decrease of 20 units in TBV. However, this relationship is not significant.  Additionally, we note the very small R-squared value, indicating that the model does not explain much of the variation in the data.</w:t>
      </w:r>
    </w:p>
    <w:p w:rsidR="004F128C" w:rsidRDefault="004F128C" w:rsidP="004F128C">
      <w:pPr>
        <w:rPr>
          <w:sz w:val="20"/>
        </w:rPr>
      </w:pPr>
    </w:p>
    <w:p w:rsidR="004F128C" w:rsidRDefault="004F128C" w:rsidP="004F128C">
      <w:pPr>
        <w:rPr>
          <w:sz w:val="20"/>
        </w:rPr>
      </w:pPr>
      <w:r>
        <w:rPr>
          <w:sz w:val="20"/>
        </w:rPr>
        <w:t>Here is the parallel analysis and its results from SOCR:</w:t>
      </w:r>
    </w:p>
    <w:p w:rsidR="004F128C" w:rsidRDefault="004F128C" w:rsidP="002215C9">
      <w:pPr>
        <w:jc w:val="center"/>
        <w:rPr>
          <w:sz w:val="20"/>
        </w:rPr>
      </w:pPr>
      <w:r>
        <w:rPr>
          <w:noProof/>
          <w:sz w:val="20"/>
        </w:rPr>
        <w:drawing>
          <wp:inline distT="0" distB="0" distL="0" distR="0">
            <wp:extent cx="5741035" cy="2588036"/>
            <wp:effectExtent l="25400" t="0" r="0" b="0"/>
            <wp:docPr id="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741035" cy="2588036"/>
                    </a:xfrm>
                    <a:prstGeom prst="rect">
                      <a:avLst/>
                    </a:prstGeom>
                    <a:noFill/>
                    <a:ln w="9525">
                      <a:noFill/>
                      <a:miter lim="800000"/>
                      <a:headEnd/>
                      <a:tailEnd/>
                    </a:ln>
                  </pic:spPr>
                </pic:pic>
              </a:graphicData>
            </a:graphic>
          </wp:inline>
        </w:drawing>
      </w:r>
    </w:p>
    <w:p w:rsidR="004F128C" w:rsidRDefault="004F128C" w:rsidP="004F128C">
      <w:pPr>
        <w:rPr>
          <w:sz w:val="20"/>
        </w:rPr>
      </w:pPr>
    </w:p>
    <w:p w:rsidR="004F128C" w:rsidRDefault="004F128C" w:rsidP="004F128C">
      <w:pPr>
        <w:rPr>
          <w:sz w:val="20"/>
        </w:rPr>
      </w:pPr>
    </w:p>
    <w:p w:rsidR="004F128C" w:rsidRDefault="004F128C" w:rsidP="002215C9">
      <w:pPr>
        <w:jc w:val="center"/>
        <w:rPr>
          <w:sz w:val="20"/>
        </w:rPr>
      </w:pPr>
      <w:r>
        <w:rPr>
          <w:noProof/>
          <w:sz w:val="20"/>
        </w:rPr>
        <w:drawing>
          <wp:inline distT="0" distB="0" distL="0" distR="0">
            <wp:extent cx="4598035" cy="2467596"/>
            <wp:effectExtent l="25400" t="0" r="0" b="0"/>
            <wp:docPr id="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a:stretch>
                      <a:fillRect/>
                    </a:stretch>
                  </pic:blipFill>
                  <pic:spPr bwMode="auto">
                    <a:xfrm>
                      <a:off x="0" y="0"/>
                      <a:ext cx="4598035" cy="2467596"/>
                    </a:xfrm>
                    <a:prstGeom prst="rect">
                      <a:avLst/>
                    </a:prstGeom>
                    <a:noFill/>
                    <a:ln w="9525">
                      <a:noFill/>
                      <a:miter lim="800000"/>
                      <a:headEnd/>
                      <a:tailEnd/>
                    </a:ln>
                  </pic:spPr>
                </pic:pic>
              </a:graphicData>
            </a:graphic>
          </wp:inline>
        </w:drawing>
      </w:r>
    </w:p>
    <w:p w:rsidR="004F128C" w:rsidRDefault="004F128C" w:rsidP="002215C9">
      <w:pPr>
        <w:jc w:val="center"/>
        <w:rPr>
          <w:sz w:val="20"/>
        </w:rPr>
      </w:pPr>
      <w:bookmarkStart w:id="27" w:name="_GoBack"/>
      <w:r>
        <w:rPr>
          <w:noProof/>
          <w:sz w:val="20"/>
        </w:rPr>
        <w:lastRenderedPageBreak/>
        <w:drawing>
          <wp:inline distT="0" distB="0" distL="0" distR="0">
            <wp:extent cx="4483735" cy="2297252"/>
            <wp:effectExtent l="25400" t="0" r="12065" b="0"/>
            <wp:docPr id="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4486496" cy="2298666"/>
                    </a:xfrm>
                    <a:prstGeom prst="rect">
                      <a:avLst/>
                    </a:prstGeom>
                    <a:noFill/>
                    <a:ln w="9525">
                      <a:noFill/>
                      <a:miter lim="800000"/>
                      <a:headEnd/>
                      <a:tailEnd/>
                    </a:ln>
                  </pic:spPr>
                </pic:pic>
              </a:graphicData>
            </a:graphic>
          </wp:inline>
        </w:drawing>
      </w:r>
      <w:bookmarkEnd w:id="27"/>
    </w:p>
    <w:p w:rsidR="004F128C" w:rsidRDefault="004F128C" w:rsidP="004F128C">
      <w:pPr>
        <w:rPr>
          <w:sz w:val="20"/>
        </w:rPr>
      </w:pPr>
      <w:r>
        <w:rPr>
          <w:sz w:val="20"/>
        </w:rPr>
        <w:t>The lack of a match between the normal distribution and the distribution of the residuals (i.e., the points do not fall on the 1-to-1 line but are instead S-shaped) suggests that perhaps this model is not the most appropriate.  For now, however, we will continue with the analysis as is.  In the future, we will consider other types of linear model formulations that might better capture the variation in the data.</w:t>
      </w:r>
    </w:p>
    <w:p w:rsidR="004F128C" w:rsidRDefault="004F128C" w:rsidP="004F128C">
      <w:pPr>
        <w:rPr>
          <w:sz w:val="20"/>
        </w:rPr>
      </w:pPr>
    </w:p>
    <w:p w:rsidR="004F128C" w:rsidRDefault="004F128C" w:rsidP="004F128C">
      <w:pPr>
        <w:rPr>
          <w:sz w:val="20"/>
        </w:rPr>
      </w:pPr>
      <w:r>
        <w:rPr>
          <w:sz w:val="20"/>
        </w:rPr>
        <w:t>Here are the numerical results:</w:t>
      </w:r>
    </w:p>
    <w:p w:rsidR="004F128C" w:rsidRPr="00326073" w:rsidRDefault="004F128C" w:rsidP="004F128C">
      <w:pPr>
        <w:rPr>
          <w:sz w:val="20"/>
        </w:rPr>
      </w:pPr>
    </w:p>
    <w:p w:rsidR="004F128C" w:rsidRPr="00326073" w:rsidRDefault="004F128C" w:rsidP="004F128C">
      <w:pPr>
        <w:rPr>
          <w:sz w:val="20"/>
        </w:rPr>
      </w:pPr>
      <w:r w:rsidRPr="00326073">
        <w:rPr>
          <w:sz w:val="20"/>
        </w:rPr>
        <w:tab/>
        <w:t>Number of Independent Variable(s) = 1</w:t>
      </w:r>
    </w:p>
    <w:p w:rsidR="004F128C" w:rsidRPr="00326073" w:rsidRDefault="004F128C" w:rsidP="004F128C">
      <w:pPr>
        <w:rPr>
          <w:sz w:val="20"/>
        </w:rPr>
      </w:pPr>
      <w:r w:rsidRPr="00326073">
        <w:rPr>
          <w:sz w:val="20"/>
        </w:rPr>
        <w:tab/>
        <w:t>Sample Size =335</w:t>
      </w:r>
    </w:p>
    <w:p w:rsidR="004F128C" w:rsidRPr="00326073" w:rsidRDefault="004F128C" w:rsidP="004F128C">
      <w:pPr>
        <w:rPr>
          <w:sz w:val="20"/>
        </w:rPr>
      </w:pPr>
      <w:r w:rsidRPr="00326073">
        <w:rPr>
          <w:sz w:val="20"/>
        </w:rPr>
        <w:tab/>
        <w:t>Dependent Variable  = TBV</w:t>
      </w:r>
    </w:p>
    <w:p w:rsidR="004F128C" w:rsidRPr="00326073" w:rsidRDefault="004F128C" w:rsidP="004F128C">
      <w:pPr>
        <w:rPr>
          <w:sz w:val="20"/>
        </w:rPr>
      </w:pPr>
      <w:r w:rsidRPr="00326073">
        <w:rPr>
          <w:sz w:val="20"/>
        </w:rPr>
        <w:tab/>
        <w:t>Independent Variable(s) =   total_hippocampus</w:t>
      </w:r>
    </w:p>
    <w:p w:rsidR="004F128C" w:rsidRPr="00326073" w:rsidRDefault="004F128C" w:rsidP="004F128C">
      <w:pPr>
        <w:rPr>
          <w:sz w:val="20"/>
        </w:rPr>
      </w:pPr>
    </w:p>
    <w:p w:rsidR="004F128C" w:rsidRPr="00326073" w:rsidRDefault="004F128C" w:rsidP="004F128C">
      <w:pPr>
        <w:rPr>
          <w:sz w:val="20"/>
        </w:rPr>
      </w:pPr>
      <w:r w:rsidRPr="00326073">
        <w:rPr>
          <w:sz w:val="20"/>
        </w:rPr>
        <w:tab/>
        <w:t>Regression Model:</w:t>
      </w:r>
    </w:p>
    <w:p w:rsidR="004F128C" w:rsidRPr="00326073" w:rsidRDefault="004F128C" w:rsidP="004F128C">
      <w:pPr>
        <w:rPr>
          <w:sz w:val="20"/>
        </w:rPr>
      </w:pPr>
      <w:r w:rsidRPr="00326073">
        <w:rPr>
          <w:sz w:val="20"/>
        </w:rPr>
        <w:tab/>
      </w:r>
      <w:r w:rsidRPr="00326073">
        <w:rPr>
          <w:sz w:val="20"/>
        </w:rPr>
        <w:tab/>
        <w:t>TBV =  1319948.469 -21.119*total_hippocampus + E.</w:t>
      </w:r>
    </w:p>
    <w:p w:rsidR="004F128C" w:rsidRPr="00326073" w:rsidRDefault="004F128C" w:rsidP="004F128C">
      <w:pPr>
        <w:rPr>
          <w:sz w:val="20"/>
        </w:rPr>
      </w:pPr>
    </w:p>
    <w:p w:rsidR="004F128C" w:rsidRPr="00326073" w:rsidRDefault="004F128C" w:rsidP="004F128C">
      <w:pPr>
        <w:rPr>
          <w:sz w:val="20"/>
        </w:rPr>
      </w:pPr>
    </w:p>
    <w:p w:rsidR="004F128C" w:rsidRPr="00326073" w:rsidRDefault="004F128C" w:rsidP="004F128C">
      <w:pPr>
        <w:rPr>
          <w:sz w:val="20"/>
        </w:rPr>
      </w:pPr>
    </w:p>
    <w:p w:rsidR="004F128C" w:rsidRPr="00326073" w:rsidRDefault="004F128C" w:rsidP="004F128C">
      <w:pPr>
        <w:rPr>
          <w:sz w:val="20"/>
        </w:rPr>
      </w:pPr>
      <w:r w:rsidRPr="00326073">
        <w:rPr>
          <w:sz w:val="20"/>
        </w:rPr>
        <w:tab/>
        <w:t>INTERCEPT:</w:t>
      </w:r>
    </w:p>
    <w:p w:rsidR="004F128C" w:rsidRPr="00326073" w:rsidRDefault="004F128C" w:rsidP="004F128C">
      <w:pPr>
        <w:rPr>
          <w:sz w:val="20"/>
        </w:rPr>
      </w:pPr>
      <w:r w:rsidRPr="00326073">
        <w:rPr>
          <w:sz w:val="20"/>
        </w:rPr>
        <w:tab/>
        <w:t>Estimate = 1319948.469</w:t>
      </w:r>
    </w:p>
    <w:p w:rsidR="004F128C" w:rsidRPr="00326073" w:rsidRDefault="004F128C" w:rsidP="004F128C">
      <w:pPr>
        <w:rPr>
          <w:sz w:val="20"/>
        </w:rPr>
      </w:pPr>
      <w:r w:rsidRPr="00326073">
        <w:rPr>
          <w:sz w:val="20"/>
        </w:rPr>
        <w:tab/>
        <w:t>Standard Error = 132670.254</w:t>
      </w:r>
    </w:p>
    <w:p w:rsidR="004F128C" w:rsidRPr="00326073" w:rsidRDefault="004F128C" w:rsidP="004F128C">
      <w:pPr>
        <w:rPr>
          <w:sz w:val="20"/>
        </w:rPr>
      </w:pPr>
      <w:r w:rsidRPr="00326073">
        <w:rPr>
          <w:sz w:val="20"/>
        </w:rPr>
        <w:tab/>
        <w:t>T-Value = 9.949</w:t>
      </w:r>
    </w:p>
    <w:p w:rsidR="004F128C" w:rsidRPr="00326073" w:rsidRDefault="004F128C" w:rsidP="004F128C">
      <w:pPr>
        <w:rPr>
          <w:sz w:val="20"/>
        </w:rPr>
      </w:pPr>
      <w:r w:rsidRPr="00326073">
        <w:rPr>
          <w:sz w:val="20"/>
        </w:rPr>
        <w:tab/>
        <w:t>P-Value = .000</w:t>
      </w:r>
    </w:p>
    <w:p w:rsidR="004F128C" w:rsidRPr="00326073" w:rsidRDefault="004F128C" w:rsidP="004F128C">
      <w:pPr>
        <w:rPr>
          <w:sz w:val="20"/>
        </w:rPr>
      </w:pPr>
    </w:p>
    <w:p w:rsidR="004F128C" w:rsidRPr="00326073" w:rsidRDefault="004F128C" w:rsidP="004F128C">
      <w:pPr>
        <w:rPr>
          <w:sz w:val="20"/>
        </w:rPr>
      </w:pPr>
      <w:r w:rsidRPr="00326073">
        <w:rPr>
          <w:sz w:val="20"/>
        </w:rPr>
        <w:tab/>
        <w:t>total_hippocampus:</w:t>
      </w:r>
    </w:p>
    <w:p w:rsidR="004F128C" w:rsidRPr="00326073" w:rsidRDefault="004F128C" w:rsidP="004F128C">
      <w:pPr>
        <w:rPr>
          <w:sz w:val="20"/>
        </w:rPr>
      </w:pPr>
      <w:r w:rsidRPr="00326073">
        <w:rPr>
          <w:sz w:val="20"/>
        </w:rPr>
        <w:tab/>
        <w:t>Estimate = -21.119</w:t>
      </w:r>
    </w:p>
    <w:p w:rsidR="004F128C" w:rsidRPr="00326073" w:rsidRDefault="004F128C" w:rsidP="004F128C">
      <w:pPr>
        <w:rPr>
          <w:sz w:val="20"/>
        </w:rPr>
      </w:pPr>
      <w:r w:rsidRPr="00326073">
        <w:rPr>
          <w:sz w:val="20"/>
        </w:rPr>
        <w:tab/>
        <w:t>Standard Error = 17.146</w:t>
      </w:r>
    </w:p>
    <w:p w:rsidR="004F128C" w:rsidRPr="00326073" w:rsidRDefault="004F128C" w:rsidP="004F128C">
      <w:pPr>
        <w:rPr>
          <w:sz w:val="20"/>
        </w:rPr>
      </w:pPr>
      <w:r w:rsidRPr="00326073">
        <w:rPr>
          <w:sz w:val="20"/>
        </w:rPr>
        <w:tab/>
        <w:t>T-Value = -1.232</w:t>
      </w:r>
    </w:p>
    <w:p w:rsidR="004F128C" w:rsidRPr="00326073" w:rsidRDefault="004F128C" w:rsidP="004F128C">
      <w:pPr>
        <w:rPr>
          <w:sz w:val="20"/>
        </w:rPr>
      </w:pPr>
      <w:r w:rsidRPr="00326073">
        <w:rPr>
          <w:sz w:val="20"/>
        </w:rPr>
        <w:tab/>
        <w:t>P-Value = .219</w:t>
      </w:r>
    </w:p>
    <w:p w:rsidR="004F128C" w:rsidRPr="00326073" w:rsidRDefault="004F128C" w:rsidP="004F128C">
      <w:pPr>
        <w:rPr>
          <w:sz w:val="20"/>
        </w:rPr>
      </w:pPr>
    </w:p>
    <w:p w:rsidR="004F128C" w:rsidRPr="00326073" w:rsidRDefault="004F128C" w:rsidP="004F128C">
      <w:pPr>
        <w:rPr>
          <w:sz w:val="20"/>
        </w:rPr>
      </w:pPr>
      <w:r w:rsidRPr="00326073">
        <w:rPr>
          <w:sz w:val="20"/>
        </w:rPr>
        <w:tab/>
        <w:t>R-Square = .005</w:t>
      </w:r>
    </w:p>
    <w:p w:rsidR="004F128C" w:rsidRDefault="004F128C" w:rsidP="004F128C">
      <w:pPr>
        <w:rPr>
          <w:sz w:val="20"/>
        </w:rPr>
      </w:pPr>
      <w:r>
        <w:rPr>
          <w:sz w:val="20"/>
        </w:rPr>
        <w:br w:type="page"/>
      </w:r>
      <w:r>
        <w:rPr>
          <w:sz w:val="20"/>
        </w:rPr>
        <w:lastRenderedPageBreak/>
        <w:t>Appendix: R Code</w:t>
      </w:r>
    </w:p>
    <w:p w:rsidR="004F128C" w:rsidRDefault="004F128C" w:rsidP="004F128C">
      <w:pPr>
        <w:rPr>
          <w:sz w:val="20"/>
        </w:rPr>
      </w:pPr>
    </w:p>
    <w:p w:rsidR="004F128C" w:rsidRPr="00987060" w:rsidRDefault="004F128C" w:rsidP="004F128C">
      <w:pPr>
        <w:rPr>
          <w:sz w:val="20"/>
        </w:rPr>
      </w:pPr>
      <w:r w:rsidRPr="00987060">
        <w:rPr>
          <w:sz w:val="20"/>
        </w:rPr>
        <w:t>#####################</w:t>
      </w:r>
    </w:p>
    <w:p w:rsidR="004F128C" w:rsidRPr="00987060" w:rsidRDefault="004F128C" w:rsidP="004F128C">
      <w:pPr>
        <w:rPr>
          <w:sz w:val="20"/>
        </w:rPr>
      </w:pPr>
      <w:r w:rsidRPr="00987060">
        <w:rPr>
          <w:sz w:val="20"/>
        </w:rPr>
        <w:t># SMHS851 HW 3</w:t>
      </w:r>
    </w:p>
    <w:p w:rsidR="004F128C" w:rsidRPr="00987060" w:rsidRDefault="004F128C" w:rsidP="004F128C">
      <w:pPr>
        <w:rPr>
          <w:sz w:val="20"/>
        </w:rPr>
      </w:pPr>
      <w:r w:rsidRPr="00987060">
        <w:rPr>
          <w:sz w:val="20"/>
        </w:rPr>
        <w:t># 10.1.14</w:t>
      </w:r>
    </w:p>
    <w:p w:rsidR="004F128C" w:rsidRPr="00987060" w:rsidRDefault="004F128C" w:rsidP="004F128C">
      <w:pPr>
        <w:rPr>
          <w:sz w:val="20"/>
        </w:rPr>
      </w:pPr>
      <w:r w:rsidRPr="00987060">
        <w:rPr>
          <w:sz w:val="20"/>
        </w:rPr>
        <w:t># Jennie Lavine</w:t>
      </w:r>
    </w:p>
    <w:p w:rsidR="004F128C" w:rsidRPr="00987060" w:rsidRDefault="004F128C" w:rsidP="004F128C">
      <w:pPr>
        <w:rPr>
          <w:sz w:val="20"/>
        </w:rPr>
      </w:pPr>
      <w:r w:rsidRPr="00987060">
        <w:rPr>
          <w:sz w:val="20"/>
        </w:rPr>
        <w:t>#####################</w:t>
      </w:r>
    </w:p>
    <w:p w:rsidR="004F128C" w:rsidRPr="00987060" w:rsidRDefault="004F128C" w:rsidP="004F128C">
      <w:pPr>
        <w:rPr>
          <w:sz w:val="20"/>
        </w:rPr>
      </w:pPr>
    </w:p>
    <w:p w:rsidR="004F128C" w:rsidRPr="00987060" w:rsidRDefault="004F128C" w:rsidP="004F128C">
      <w:pPr>
        <w:rPr>
          <w:sz w:val="20"/>
        </w:rPr>
      </w:pPr>
      <w:r w:rsidRPr="00987060">
        <w:rPr>
          <w:sz w:val="20"/>
        </w:rPr>
        <w:t>setwd('</w:t>
      </w:r>
      <w:r>
        <w:rPr>
          <w:sz w:val="20"/>
        </w:rPr>
        <w:t>~</w:t>
      </w:r>
      <w:r w:rsidRPr="00987060">
        <w:rPr>
          <w:sz w:val="20"/>
        </w:rPr>
        <w:t>/hw3_851')</w:t>
      </w:r>
    </w:p>
    <w:p w:rsidR="004F128C" w:rsidRPr="00987060" w:rsidRDefault="004F128C" w:rsidP="004F128C">
      <w:pPr>
        <w:rPr>
          <w:sz w:val="20"/>
        </w:rPr>
      </w:pPr>
    </w:p>
    <w:p w:rsidR="004F128C" w:rsidRPr="00987060" w:rsidRDefault="004F128C" w:rsidP="004F128C">
      <w:pPr>
        <w:rPr>
          <w:sz w:val="20"/>
        </w:rPr>
      </w:pPr>
      <w:r w:rsidRPr="00987060">
        <w:rPr>
          <w:sz w:val="20"/>
        </w:rPr>
        <w:t>neuro.dat&lt;-read.csv('neuroimage.csv',header=T)</w:t>
      </w:r>
    </w:p>
    <w:p w:rsidR="004F128C" w:rsidRPr="00987060" w:rsidRDefault="004F128C" w:rsidP="004F128C">
      <w:pPr>
        <w:rPr>
          <w:sz w:val="20"/>
        </w:rPr>
      </w:pPr>
    </w:p>
    <w:p w:rsidR="004F128C" w:rsidRPr="00987060" w:rsidRDefault="004F128C" w:rsidP="004F128C">
      <w:pPr>
        <w:rPr>
          <w:sz w:val="20"/>
        </w:rPr>
      </w:pPr>
      <w:r w:rsidRPr="00987060">
        <w:rPr>
          <w:sz w:val="20"/>
        </w:rPr>
        <w:t>#######################</w:t>
      </w:r>
    </w:p>
    <w:p w:rsidR="004F128C" w:rsidRPr="00987060" w:rsidRDefault="004F128C" w:rsidP="004F128C">
      <w:pPr>
        <w:rPr>
          <w:sz w:val="20"/>
        </w:rPr>
      </w:pPr>
      <w:r w:rsidRPr="00987060">
        <w:rPr>
          <w:sz w:val="20"/>
        </w:rPr>
        <w:t>#clean data of interest</w:t>
      </w:r>
    </w:p>
    <w:p w:rsidR="004F128C" w:rsidRPr="00987060" w:rsidRDefault="004F128C" w:rsidP="004F128C">
      <w:pPr>
        <w:rPr>
          <w:sz w:val="20"/>
        </w:rPr>
      </w:pPr>
      <w:r w:rsidRPr="00987060">
        <w:rPr>
          <w:sz w:val="20"/>
        </w:rPr>
        <w:t>######################</w:t>
      </w:r>
    </w:p>
    <w:p w:rsidR="004F128C" w:rsidRPr="00987060" w:rsidRDefault="004F128C" w:rsidP="004F128C">
      <w:pPr>
        <w:rPr>
          <w:sz w:val="20"/>
        </w:rPr>
      </w:pPr>
      <w:r w:rsidRPr="00987060">
        <w:rPr>
          <w:sz w:val="20"/>
        </w:rPr>
        <w:t>neuro.dat$Group&lt;-as.factor(neuro.dat$Group)</w:t>
      </w:r>
    </w:p>
    <w:p w:rsidR="004F128C" w:rsidRPr="00987060" w:rsidRDefault="004F128C" w:rsidP="004F128C">
      <w:pPr>
        <w:rPr>
          <w:sz w:val="20"/>
        </w:rPr>
      </w:pPr>
    </w:p>
    <w:p w:rsidR="004F128C" w:rsidRPr="00987060" w:rsidRDefault="004F128C" w:rsidP="004F128C">
      <w:pPr>
        <w:rPr>
          <w:sz w:val="20"/>
        </w:rPr>
      </w:pPr>
      <w:r w:rsidRPr="00987060">
        <w:rPr>
          <w:sz w:val="20"/>
        </w:rPr>
        <w:t>table(neuro.dat$Group)</w:t>
      </w:r>
    </w:p>
    <w:p w:rsidR="004F128C" w:rsidRPr="00987060" w:rsidRDefault="004F128C" w:rsidP="004F128C">
      <w:pPr>
        <w:rPr>
          <w:sz w:val="20"/>
        </w:rPr>
      </w:pPr>
      <w:r w:rsidRPr="00987060">
        <w:rPr>
          <w:sz w:val="20"/>
        </w:rPr>
        <w:t>neuro.dat&lt;-subset(neuro.dat, neuro.dat$Group!=5)</w:t>
      </w:r>
    </w:p>
    <w:p w:rsidR="004F128C" w:rsidRPr="00987060" w:rsidRDefault="004F128C" w:rsidP="004F128C">
      <w:pPr>
        <w:rPr>
          <w:sz w:val="20"/>
        </w:rPr>
      </w:pPr>
      <w:r w:rsidRPr="00987060">
        <w:rPr>
          <w:sz w:val="20"/>
        </w:rPr>
        <w:t>#Remove unused levels from the factor 'Group'</w:t>
      </w:r>
    </w:p>
    <w:p w:rsidR="004F128C" w:rsidRPr="00987060" w:rsidRDefault="004F128C" w:rsidP="004F128C">
      <w:pPr>
        <w:rPr>
          <w:sz w:val="20"/>
        </w:rPr>
      </w:pPr>
      <w:r w:rsidRPr="00987060">
        <w:rPr>
          <w:sz w:val="20"/>
        </w:rPr>
        <w:t>neuro.dat$Group&lt;-factor(neuro.dat$Group)</w:t>
      </w:r>
    </w:p>
    <w:p w:rsidR="004F128C" w:rsidRPr="00987060" w:rsidRDefault="004F128C" w:rsidP="004F128C">
      <w:pPr>
        <w:rPr>
          <w:sz w:val="20"/>
        </w:rPr>
      </w:pPr>
    </w:p>
    <w:p w:rsidR="004F128C" w:rsidRPr="00987060" w:rsidRDefault="004F128C" w:rsidP="004F128C">
      <w:pPr>
        <w:rPr>
          <w:sz w:val="20"/>
        </w:rPr>
      </w:pPr>
      <w:r w:rsidRPr="00987060">
        <w:rPr>
          <w:sz w:val="20"/>
        </w:rPr>
        <w:t>############################</w:t>
      </w:r>
    </w:p>
    <w:p w:rsidR="004F128C" w:rsidRPr="00987060" w:rsidRDefault="004F128C" w:rsidP="004F128C">
      <w:pPr>
        <w:rPr>
          <w:sz w:val="20"/>
        </w:rPr>
      </w:pPr>
      <w:r w:rsidRPr="00987060">
        <w:rPr>
          <w:sz w:val="20"/>
        </w:rPr>
        <w:t>#Take a look at your data</w:t>
      </w:r>
    </w:p>
    <w:p w:rsidR="004F128C" w:rsidRPr="00987060" w:rsidRDefault="004F128C" w:rsidP="004F128C">
      <w:pPr>
        <w:rPr>
          <w:sz w:val="20"/>
        </w:rPr>
      </w:pPr>
      <w:r w:rsidRPr="00987060">
        <w:rPr>
          <w:sz w:val="20"/>
        </w:rPr>
        <w:t>############################</w:t>
      </w:r>
    </w:p>
    <w:p w:rsidR="004F128C" w:rsidRPr="00987060" w:rsidRDefault="004F128C" w:rsidP="004F128C">
      <w:pPr>
        <w:rPr>
          <w:sz w:val="20"/>
        </w:rPr>
      </w:pPr>
      <w:r w:rsidRPr="00987060">
        <w:rPr>
          <w:sz w:val="20"/>
        </w:rPr>
        <w:t>#Side by side boxplots</w:t>
      </w:r>
    </w:p>
    <w:p w:rsidR="004F128C" w:rsidRPr="00987060" w:rsidRDefault="004F128C" w:rsidP="004F128C">
      <w:pPr>
        <w:rPr>
          <w:sz w:val="20"/>
        </w:rPr>
      </w:pPr>
      <w:r w:rsidRPr="00987060">
        <w:rPr>
          <w:sz w:val="20"/>
        </w:rPr>
        <w:t xml:space="preserve">boxplot(GMV~Group, data=neuro.dat, xlab='Group', ylab='GMV', </w:t>
      </w:r>
    </w:p>
    <w:p w:rsidR="004F128C" w:rsidRPr="00987060" w:rsidRDefault="004F128C" w:rsidP="004F128C">
      <w:pPr>
        <w:rPr>
          <w:sz w:val="20"/>
        </w:rPr>
      </w:pPr>
      <w:r w:rsidRPr="00987060">
        <w:rPr>
          <w:sz w:val="20"/>
        </w:rPr>
        <w:t xml:space="preserve">        main='GMV by Group', </w:t>
      </w:r>
    </w:p>
    <w:p w:rsidR="004F128C" w:rsidRPr="00987060" w:rsidRDefault="004F128C" w:rsidP="004F128C">
      <w:pPr>
        <w:rPr>
          <w:sz w:val="20"/>
        </w:rPr>
      </w:pPr>
      <w:r w:rsidRPr="00987060">
        <w:rPr>
          <w:sz w:val="20"/>
        </w:rPr>
        <w:t xml:space="preserve">        sub='Group 1=Control; Group 2=IBS; Group 3=Ulcerative Colitis'</w:t>
      </w:r>
    </w:p>
    <w:p w:rsidR="004F128C" w:rsidRPr="00987060" w:rsidRDefault="004F128C" w:rsidP="004F128C">
      <w:pPr>
        <w:rPr>
          <w:sz w:val="20"/>
        </w:rPr>
      </w:pPr>
      <w:r w:rsidRPr="00987060">
        <w:rPr>
          <w:sz w:val="20"/>
        </w:rPr>
        <w:t xml:space="preserve">        )</w:t>
      </w:r>
    </w:p>
    <w:p w:rsidR="004F128C" w:rsidRPr="00987060" w:rsidRDefault="004F128C" w:rsidP="004F128C">
      <w:pPr>
        <w:rPr>
          <w:sz w:val="20"/>
        </w:rPr>
      </w:pPr>
    </w:p>
    <w:p w:rsidR="004F128C" w:rsidRPr="00987060" w:rsidRDefault="004F128C" w:rsidP="004F128C">
      <w:pPr>
        <w:rPr>
          <w:sz w:val="20"/>
        </w:rPr>
      </w:pPr>
      <w:r w:rsidRPr="00987060">
        <w:rPr>
          <w:sz w:val="20"/>
        </w:rPr>
        <w:t>#Histograms of each group</w:t>
      </w:r>
    </w:p>
    <w:p w:rsidR="004F128C" w:rsidRPr="00987060" w:rsidRDefault="004F128C" w:rsidP="004F128C">
      <w:pPr>
        <w:rPr>
          <w:sz w:val="20"/>
        </w:rPr>
      </w:pPr>
      <w:r w:rsidRPr="00987060">
        <w:rPr>
          <w:sz w:val="20"/>
        </w:rPr>
        <w:t>par(mfrow=c(3,1))</w:t>
      </w:r>
    </w:p>
    <w:p w:rsidR="004F128C" w:rsidRPr="00987060" w:rsidRDefault="004F128C" w:rsidP="004F128C">
      <w:pPr>
        <w:rPr>
          <w:sz w:val="20"/>
        </w:rPr>
      </w:pPr>
      <w:r w:rsidRPr="00987060">
        <w:rPr>
          <w:sz w:val="20"/>
        </w:rPr>
        <w:t>hist(neuro.dat$GMV[neuro.dat$Group=='1'])</w:t>
      </w:r>
    </w:p>
    <w:p w:rsidR="004F128C" w:rsidRPr="00987060" w:rsidRDefault="004F128C" w:rsidP="004F128C">
      <w:pPr>
        <w:rPr>
          <w:sz w:val="20"/>
        </w:rPr>
      </w:pPr>
      <w:r w:rsidRPr="00987060">
        <w:rPr>
          <w:sz w:val="20"/>
        </w:rPr>
        <w:t>hist(neuro.dat$GMV[neuro.dat$Group=='2'])</w:t>
      </w:r>
    </w:p>
    <w:p w:rsidR="004F128C" w:rsidRPr="00987060" w:rsidRDefault="004F128C" w:rsidP="004F128C">
      <w:pPr>
        <w:rPr>
          <w:sz w:val="20"/>
        </w:rPr>
      </w:pPr>
      <w:r w:rsidRPr="00987060">
        <w:rPr>
          <w:sz w:val="20"/>
        </w:rPr>
        <w:t>hist(neuro.dat$GMV[neuro.dat$Group=='3'])</w:t>
      </w:r>
    </w:p>
    <w:p w:rsidR="004F128C" w:rsidRPr="00987060" w:rsidRDefault="004F128C" w:rsidP="004F128C">
      <w:pPr>
        <w:rPr>
          <w:sz w:val="20"/>
        </w:rPr>
      </w:pPr>
    </w:p>
    <w:p w:rsidR="004F128C" w:rsidRPr="00987060" w:rsidRDefault="004F128C" w:rsidP="004F128C">
      <w:pPr>
        <w:rPr>
          <w:sz w:val="20"/>
        </w:rPr>
      </w:pPr>
      <w:r w:rsidRPr="00987060">
        <w:rPr>
          <w:sz w:val="20"/>
        </w:rPr>
        <w:t>#Run an ANOVA</w:t>
      </w:r>
    </w:p>
    <w:p w:rsidR="004F128C" w:rsidRPr="00987060" w:rsidRDefault="004F128C" w:rsidP="004F128C">
      <w:pPr>
        <w:rPr>
          <w:sz w:val="20"/>
        </w:rPr>
      </w:pPr>
      <w:r w:rsidRPr="00987060">
        <w:rPr>
          <w:sz w:val="20"/>
        </w:rPr>
        <w:t>anova.gmv&lt;-aov(GMV~Group, data=neuro.dat)</w:t>
      </w:r>
    </w:p>
    <w:p w:rsidR="004F128C" w:rsidRPr="00987060" w:rsidRDefault="004F128C" w:rsidP="004F128C">
      <w:pPr>
        <w:rPr>
          <w:sz w:val="20"/>
        </w:rPr>
      </w:pPr>
      <w:r w:rsidRPr="00987060">
        <w:rPr>
          <w:sz w:val="20"/>
        </w:rPr>
        <w:t>summary(anova.gmv)</w:t>
      </w:r>
    </w:p>
    <w:p w:rsidR="004F128C" w:rsidRPr="00987060" w:rsidRDefault="004F128C" w:rsidP="004F128C">
      <w:pPr>
        <w:rPr>
          <w:sz w:val="20"/>
        </w:rPr>
      </w:pPr>
    </w:p>
    <w:p w:rsidR="004F128C" w:rsidRPr="00987060" w:rsidRDefault="004F128C" w:rsidP="004F128C">
      <w:pPr>
        <w:rPr>
          <w:sz w:val="20"/>
        </w:rPr>
      </w:pPr>
      <w:r w:rsidRPr="00987060">
        <w:rPr>
          <w:sz w:val="20"/>
        </w:rPr>
        <w:t>#Fit a linear model, then show ANOVA results (same results as above)</w:t>
      </w:r>
    </w:p>
    <w:p w:rsidR="004F128C" w:rsidRPr="00987060" w:rsidRDefault="004F128C" w:rsidP="004F128C">
      <w:pPr>
        <w:rPr>
          <w:sz w:val="20"/>
        </w:rPr>
      </w:pPr>
      <w:r w:rsidRPr="00987060">
        <w:rPr>
          <w:sz w:val="20"/>
        </w:rPr>
        <w:t>fit.gmv&lt;-lm(GMV~Group, data=neuro.dat)</w:t>
      </w:r>
    </w:p>
    <w:p w:rsidR="004F128C" w:rsidRPr="00987060" w:rsidRDefault="004F128C" w:rsidP="004F128C">
      <w:pPr>
        <w:rPr>
          <w:sz w:val="20"/>
        </w:rPr>
      </w:pPr>
      <w:r w:rsidRPr="00987060">
        <w:rPr>
          <w:sz w:val="20"/>
        </w:rPr>
        <w:t>anova(fit.gmv)</w:t>
      </w:r>
    </w:p>
    <w:p w:rsidR="004F128C" w:rsidRPr="00987060" w:rsidRDefault="004F128C" w:rsidP="004F128C">
      <w:pPr>
        <w:rPr>
          <w:sz w:val="20"/>
        </w:rPr>
      </w:pPr>
    </w:p>
    <w:p w:rsidR="004F128C" w:rsidRPr="00987060" w:rsidRDefault="004F128C" w:rsidP="004F128C">
      <w:pPr>
        <w:rPr>
          <w:sz w:val="20"/>
        </w:rPr>
      </w:pPr>
      <w:r w:rsidRPr="00987060">
        <w:rPr>
          <w:sz w:val="20"/>
        </w:rPr>
        <w:t>#######################</w:t>
      </w:r>
    </w:p>
    <w:p w:rsidR="004F128C" w:rsidRPr="00987060" w:rsidRDefault="004F128C" w:rsidP="004F128C">
      <w:pPr>
        <w:rPr>
          <w:sz w:val="20"/>
        </w:rPr>
      </w:pPr>
      <w:r w:rsidRPr="00987060">
        <w:rPr>
          <w:sz w:val="20"/>
        </w:rPr>
        <w:t>#Problem 2</w:t>
      </w:r>
    </w:p>
    <w:p w:rsidR="004F128C" w:rsidRPr="00987060" w:rsidRDefault="004F128C" w:rsidP="004F128C">
      <w:pPr>
        <w:rPr>
          <w:sz w:val="20"/>
        </w:rPr>
      </w:pPr>
      <w:r w:rsidRPr="00987060">
        <w:rPr>
          <w:sz w:val="20"/>
        </w:rPr>
        <w:t>########################</w:t>
      </w:r>
    </w:p>
    <w:p w:rsidR="004F128C" w:rsidRPr="00987060" w:rsidRDefault="004F128C" w:rsidP="004F128C">
      <w:pPr>
        <w:rPr>
          <w:sz w:val="20"/>
        </w:rPr>
      </w:pPr>
      <w:r w:rsidRPr="00987060">
        <w:rPr>
          <w:sz w:val="20"/>
        </w:rPr>
        <w:t>neuro.dat$Sex&lt;-factor(neuro.dat$Sex)</w:t>
      </w:r>
    </w:p>
    <w:p w:rsidR="004F128C" w:rsidRPr="00987060" w:rsidRDefault="004F128C" w:rsidP="004F128C">
      <w:pPr>
        <w:rPr>
          <w:sz w:val="20"/>
        </w:rPr>
      </w:pPr>
      <w:r w:rsidRPr="00987060">
        <w:rPr>
          <w:sz w:val="20"/>
        </w:rPr>
        <w:t>anova.r.ins&lt;-aov(R_insular_cortex~Group*Sex, data=neuro.dat)</w:t>
      </w:r>
    </w:p>
    <w:p w:rsidR="004F128C" w:rsidRPr="00987060" w:rsidRDefault="004F128C" w:rsidP="004F128C">
      <w:pPr>
        <w:rPr>
          <w:sz w:val="20"/>
        </w:rPr>
      </w:pPr>
      <w:r w:rsidRPr="00987060">
        <w:rPr>
          <w:sz w:val="20"/>
        </w:rPr>
        <w:t>summary(anova.r.ins)</w:t>
      </w:r>
    </w:p>
    <w:p w:rsidR="004F128C" w:rsidRPr="00987060" w:rsidRDefault="004F128C" w:rsidP="004F128C">
      <w:pPr>
        <w:rPr>
          <w:sz w:val="20"/>
        </w:rPr>
      </w:pPr>
    </w:p>
    <w:p w:rsidR="004F128C" w:rsidRPr="00987060" w:rsidRDefault="004F128C" w:rsidP="004F128C">
      <w:pPr>
        <w:rPr>
          <w:sz w:val="20"/>
        </w:rPr>
      </w:pPr>
      <w:r w:rsidRPr="00987060">
        <w:rPr>
          <w:sz w:val="20"/>
        </w:rPr>
        <w:t>anova.l.ins&lt;-aov(L_insular_cortex~Group*Sex, data=neuro.dat)</w:t>
      </w:r>
    </w:p>
    <w:p w:rsidR="004F128C" w:rsidRPr="00987060" w:rsidRDefault="004F128C" w:rsidP="004F128C">
      <w:pPr>
        <w:rPr>
          <w:sz w:val="20"/>
        </w:rPr>
      </w:pPr>
      <w:r w:rsidRPr="00987060">
        <w:rPr>
          <w:sz w:val="20"/>
        </w:rPr>
        <w:t>summary(anova.l.ins)</w:t>
      </w:r>
    </w:p>
    <w:p w:rsidR="004F128C" w:rsidRPr="00987060" w:rsidRDefault="004F128C" w:rsidP="004F128C">
      <w:pPr>
        <w:rPr>
          <w:sz w:val="20"/>
        </w:rPr>
      </w:pPr>
    </w:p>
    <w:p w:rsidR="004F128C" w:rsidRPr="00987060" w:rsidRDefault="004F128C" w:rsidP="004F128C">
      <w:pPr>
        <w:rPr>
          <w:sz w:val="20"/>
        </w:rPr>
      </w:pPr>
    </w:p>
    <w:p w:rsidR="004F128C" w:rsidRPr="00987060" w:rsidRDefault="004F128C" w:rsidP="004F128C">
      <w:pPr>
        <w:rPr>
          <w:sz w:val="20"/>
        </w:rPr>
      </w:pPr>
      <w:r w:rsidRPr="00987060">
        <w:rPr>
          <w:sz w:val="20"/>
        </w:rPr>
        <w:t>##########################</w:t>
      </w:r>
    </w:p>
    <w:p w:rsidR="004F128C" w:rsidRPr="00987060" w:rsidRDefault="004F128C" w:rsidP="004F128C">
      <w:pPr>
        <w:rPr>
          <w:sz w:val="20"/>
        </w:rPr>
      </w:pPr>
      <w:r w:rsidRPr="00987060">
        <w:rPr>
          <w:sz w:val="20"/>
        </w:rPr>
        <w:t>#Problem 3</w:t>
      </w:r>
    </w:p>
    <w:p w:rsidR="004F128C" w:rsidRPr="00987060" w:rsidRDefault="004F128C" w:rsidP="004F128C">
      <w:pPr>
        <w:rPr>
          <w:sz w:val="20"/>
        </w:rPr>
      </w:pPr>
      <w:r w:rsidRPr="00987060">
        <w:rPr>
          <w:sz w:val="20"/>
        </w:rPr>
        <w:lastRenderedPageBreak/>
        <w:t>#########################</w:t>
      </w:r>
    </w:p>
    <w:p w:rsidR="004F128C" w:rsidRPr="00987060" w:rsidRDefault="004F128C" w:rsidP="004F128C">
      <w:pPr>
        <w:rPr>
          <w:sz w:val="20"/>
        </w:rPr>
      </w:pPr>
    </w:p>
    <w:p w:rsidR="004F128C" w:rsidRPr="00987060" w:rsidRDefault="004F128C" w:rsidP="004F128C">
      <w:pPr>
        <w:rPr>
          <w:sz w:val="20"/>
        </w:rPr>
      </w:pPr>
      <w:r w:rsidRPr="00987060">
        <w:rPr>
          <w:sz w:val="20"/>
        </w:rPr>
        <w:t>#This is a full model with all possible interactions</w:t>
      </w:r>
    </w:p>
    <w:p w:rsidR="004F128C" w:rsidRPr="00987060" w:rsidRDefault="004F128C" w:rsidP="004F128C">
      <w:pPr>
        <w:rPr>
          <w:sz w:val="20"/>
        </w:rPr>
      </w:pPr>
      <w:r w:rsidRPr="00987060">
        <w:rPr>
          <w:sz w:val="20"/>
        </w:rPr>
        <w:t>fit.tbv&lt;-lm(TBV~Group*Sex*Age, data=neuro.dat)</w:t>
      </w:r>
    </w:p>
    <w:p w:rsidR="004F128C" w:rsidRPr="00987060" w:rsidRDefault="004F128C" w:rsidP="004F128C">
      <w:pPr>
        <w:rPr>
          <w:sz w:val="20"/>
        </w:rPr>
      </w:pPr>
    </w:p>
    <w:p w:rsidR="004F128C" w:rsidRPr="00987060" w:rsidRDefault="004F128C" w:rsidP="004F128C">
      <w:pPr>
        <w:rPr>
          <w:sz w:val="20"/>
        </w:rPr>
      </w:pPr>
      <w:r w:rsidRPr="00987060">
        <w:rPr>
          <w:sz w:val="20"/>
        </w:rPr>
        <w:t>par(mfrow=c(1,2))</w:t>
      </w:r>
    </w:p>
    <w:p w:rsidR="004F128C" w:rsidRPr="00987060" w:rsidRDefault="004F128C" w:rsidP="004F128C">
      <w:pPr>
        <w:rPr>
          <w:sz w:val="20"/>
        </w:rPr>
      </w:pPr>
      <w:r w:rsidRPr="00987060">
        <w:rPr>
          <w:sz w:val="20"/>
        </w:rPr>
        <w:t>plot(TBV~Age, data=neuro.dat, col=neuro.dat$Sex, pch=4, main='TBV by age')</w:t>
      </w:r>
    </w:p>
    <w:p w:rsidR="004F128C" w:rsidRPr="00987060" w:rsidRDefault="004F128C" w:rsidP="004F128C">
      <w:pPr>
        <w:rPr>
          <w:sz w:val="20"/>
        </w:rPr>
      </w:pPr>
      <w:r w:rsidRPr="00987060">
        <w:rPr>
          <w:sz w:val="20"/>
        </w:rPr>
        <w:t>legend('bottomright', legend=c('male','female'), pch=4, col=1:2)</w:t>
      </w:r>
    </w:p>
    <w:p w:rsidR="004F128C" w:rsidRPr="00987060" w:rsidRDefault="004F128C" w:rsidP="004F128C">
      <w:pPr>
        <w:rPr>
          <w:sz w:val="20"/>
        </w:rPr>
      </w:pPr>
      <w:r w:rsidRPr="00987060">
        <w:rPr>
          <w:sz w:val="20"/>
        </w:rPr>
        <w:t>plot(TBV~Age, data=neuro.dat, col=neuro.dat$Group, pch=4, main='TBV by age')</w:t>
      </w:r>
    </w:p>
    <w:p w:rsidR="004F128C" w:rsidRPr="00987060" w:rsidRDefault="004F128C" w:rsidP="004F128C">
      <w:pPr>
        <w:rPr>
          <w:sz w:val="20"/>
        </w:rPr>
      </w:pPr>
      <w:r w:rsidRPr="00987060">
        <w:rPr>
          <w:sz w:val="20"/>
        </w:rPr>
        <w:t>legend('bottomright', legend=c('control','IBS', 'UC'), pch=4, col=1:3)</w:t>
      </w:r>
    </w:p>
    <w:p w:rsidR="004F128C" w:rsidRPr="00987060" w:rsidRDefault="004F128C" w:rsidP="004F128C">
      <w:pPr>
        <w:rPr>
          <w:sz w:val="20"/>
        </w:rPr>
      </w:pPr>
    </w:p>
    <w:p w:rsidR="004F128C" w:rsidRPr="00987060" w:rsidRDefault="004F128C" w:rsidP="004F128C">
      <w:pPr>
        <w:rPr>
          <w:sz w:val="20"/>
        </w:rPr>
      </w:pPr>
      <w:r w:rsidRPr="00987060">
        <w:rPr>
          <w:sz w:val="20"/>
        </w:rPr>
        <w:t>summary(fit.tbv)</w:t>
      </w:r>
    </w:p>
    <w:p w:rsidR="004F128C" w:rsidRPr="00987060" w:rsidRDefault="004F128C" w:rsidP="004F128C">
      <w:pPr>
        <w:rPr>
          <w:sz w:val="20"/>
        </w:rPr>
      </w:pPr>
      <w:r w:rsidRPr="00987060">
        <w:rPr>
          <w:sz w:val="20"/>
        </w:rPr>
        <w:t>anova(fit.tbv)</w:t>
      </w:r>
    </w:p>
    <w:p w:rsidR="004F128C" w:rsidRPr="00987060" w:rsidRDefault="004F128C" w:rsidP="004F128C">
      <w:pPr>
        <w:rPr>
          <w:sz w:val="20"/>
        </w:rPr>
      </w:pPr>
    </w:p>
    <w:p w:rsidR="004F128C" w:rsidRPr="00987060" w:rsidRDefault="004F128C" w:rsidP="004F128C">
      <w:pPr>
        <w:rPr>
          <w:sz w:val="20"/>
        </w:rPr>
      </w:pPr>
      <w:r w:rsidRPr="00987060">
        <w:rPr>
          <w:sz w:val="20"/>
        </w:rPr>
        <w:t xml:space="preserve">#This is a model that considers the effect of each variable independently </w:t>
      </w:r>
    </w:p>
    <w:p w:rsidR="004F128C" w:rsidRPr="00987060" w:rsidRDefault="004F128C" w:rsidP="004F128C">
      <w:pPr>
        <w:rPr>
          <w:sz w:val="20"/>
        </w:rPr>
      </w:pPr>
      <w:r w:rsidRPr="00987060">
        <w:rPr>
          <w:sz w:val="20"/>
        </w:rPr>
        <w:t>#It does not take interactions into account</w:t>
      </w:r>
    </w:p>
    <w:p w:rsidR="004F128C" w:rsidRPr="00987060" w:rsidRDefault="004F128C" w:rsidP="004F128C">
      <w:pPr>
        <w:rPr>
          <w:sz w:val="20"/>
        </w:rPr>
      </w:pPr>
      <w:r w:rsidRPr="00987060">
        <w:rPr>
          <w:sz w:val="20"/>
        </w:rPr>
        <w:t>fit2.tbv&lt;-lm(TBV~Group + Age + Sex, data=neuro.dat)</w:t>
      </w:r>
    </w:p>
    <w:p w:rsidR="004F128C" w:rsidRPr="00987060" w:rsidRDefault="004F128C" w:rsidP="004F128C">
      <w:pPr>
        <w:rPr>
          <w:sz w:val="20"/>
        </w:rPr>
      </w:pPr>
      <w:r w:rsidRPr="00987060">
        <w:rPr>
          <w:sz w:val="20"/>
        </w:rPr>
        <w:t>summary(fit2.tbv)</w:t>
      </w:r>
    </w:p>
    <w:p w:rsidR="004F128C" w:rsidRPr="00987060" w:rsidRDefault="004F128C" w:rsidP="004F128C">
      <w:pPr>
        <w:rPr>
          <w:sz w:val="20"/>
        </w:rPr>
      </w:pPr>
    </w:p>
    <w:p w:rsidR="004F128C" w:rsidRPr="00987060" w:rsidRDefault="004F128C" w:rsidP="004F128C">
      <w:pPr>
        <w:rPr>
          <w:sz w:val="20"/>
        </w:rPr>
      </w:pPr>
    </w:p>
    <w:p w:rsidR="004F128C" w:rsidRPr="00987060" w:rsidRDefault="004F128C" w:rsidP="004F128C">
      <w:pPr>
        <w:rPr>
          <w:sz w:val="20"/>
        </w:rPr>
      </w:pPr>
    </w:p>
    <w:p w:rsidR="004F128C" w:rsidRPr="00987060" w:rsidRDefault="004F128C" w:rsidP="004F128C">
      <w:pPr>
        <w:rPr>
          <w:sz w:val="20"/>
        </w:rPr>
      </w:pPr>
      <w:r w:rsidRPr="00987060">
        <w:rPr>
          <w:sz w:val="20"/>
        </w:rPr>
        <w:t>###########################</w:t>
      </w:r>
    </w:p>
    <w:p w:rsidR="004F128C" w:rsidRPr="00987060" w:rsidRDefault="004F128C" w:rsidP="004F128C">
      <w:pPr>
        <w:rPr>
          <w:sz w:val="20"/>
        </w:rPr>
      </w:pPr>
      <w:r w:rsidRPr="00987060">
        <w:rPr>
          <w:sz w:val="20"/>
        </w:rPr>
        <w:t>#Problem 4</w:t>
      </w:r>
    </w:p>
    <w:p w:rsidR="004F128C" w:rsidRPr="00987060" w:rsidRDefault="004F128C" w:rsidP="004F128C">
      <w:pPr>
        <w:rPr>
          <w:sz w:val="20"/>
        </w:rPr>
      </w:pPr>
      <w:r w:rsidRPr="00987060">
        <w:rPr>
          <w:sz w:val="20"/>
        </w:rPr>
        <w:t>#########################</w:t>
      </w:r>
    </w:p>
    <w:p w:rsidR="004F128C" w:rsidRPr="00987060" w:rsidRDefault="004F128C" w:rsidP="004F128C">
      <w:pPr>
        <w:rPr>
          <w:sz w:val="20"/>
        </w:rPr>
      </w:pPr>
      <w:r w:rsidRPr="00987060">
        <w:rPr>
          <w:sz w:val="20"/>
        </w:rPr>
        <w:t>neuro.dat$THV&lt;-neuro.dat$L_hippocampus + neuro.dat$R_hippocampus</w:t>
      </w:r>
    </w:p>
    <w:p w:rsidR="004F128C" w:rsidRPr="00987060" w:rsidRDefault="004F128C" w:rsidP="004F128C">
      <w:pPr>
        <w:rPr>
          <w:sz w:val="20"/>
        </w:rPr>
      </w:pPr>
      <w:r w:rsidRPr="00987060">
        <w:rPr>
          <w:sz w:val="20"/>
        </w:rPr>
        <w:t>par(mfrow=c(1,1))</w:t>
      </w:r>
    </w:p>
    <w:p w:rsidR="004F128C" w:rsidRPr="00987060" w:rsidRDefault="004F128C" w:rsidP="004F128C">
      <w:pPr>
        <w:rPr>
          <w:sz w:val="20"/>
        </w:rPr>
      </w:pPr>
      <w:r w:rsidRPr="00987060">
        <w:rPr>
          <w:sz w:val="20"/>
        </w:rPr>
        <w:t>fit.tbm.thv &lt;- lm(TBV~THV, data=neuro.dat)</w:t>
      </w:r>
    </w:p>
    <w:p w:rsidR="004F128C" w:rsidRPr="00987060" w:rsidRDefault="004F128C" w:rsidP="004F128C">
      <w:pPr>
        <w:rPr>
          <w:sz w:val="20"/>
        </w:rPr>
      </w:pPr>
      <w:r w:rsidRPr="00987060">
        <w:rPr>
          <w:sz w:val="20"/>
        </w:rPr>
        <w:t>summary(fit.tbm.thv)</w:t>
      </w:r>
    </w:p>
    <w:p w:rsidR="004F128C" w:rsidRPr="00987060" w:rsidRDefault="004F128C" w:rsidP="004F128C">
      <w:pPr>
        <w:rPr>
          <w:sz w:val="20"/>
        </w:rPr>
      </w:pPr>
    </w:p>
    <w:p w:rsidR="004F128C" w:rsidRPr="00987060" w:rsidRDefault="004F128C" w:rsidP="004F128C">
      <w:pPr>
        <w:rPr>
          <w:sz w:val="20"/>
        </w:rPr>
      </w:pPr>
      <w:r w:rsidRPr="00987060">
        <w:rPr>
          <w:sz w:val="20"/>
        </w:rPr>
        <w:t>plot(TBV~THV, data=neuro.dat, main='Total brain vol. vs. hippocampal vol.')</w:t>
      </w:r>
    </w:p>
    <w:p w:rsidR="004F128C" w:rsidRPr="00987060" w:rsidRDefault="004F128C" w:rsidP="004F128C">
      <w:pPr>
        <w:rPr>
          <w:sz w:val="20"/>
        </w:rPr>
      </w:pPr>
      <w:r w:rsidRPr="00987060">
        <w:rPr>
          <w:sz w:val="20"/>
        </w:rPr>
        <w:t>abline(fit.tbm.thv)</w:t>
      </w:r>
    </w:p>
    <w:p w:rsidR="004F128C" w:rsidRPr="00987060" w:rsidRDefault="004F128C" w:rsidP="004F128C">
      <w:pPr>
        <w:rPr>
          <w:sz w:val="20"/>
        </w:rPr>
      </w:pPr>
    </w:p>
    <w:p w:rsidR="004F128C" w:rsidRPr="00987060" w:rsidRDefault="004F128C" w:rsidP="004F128C">
      <w:pPr>
        <w:rPr>
          <w:sz w:val="20"/>
        </w:rPr>
      </w:pPr>
    </w:p>
    <w:p w:rsidR="004F128C" w:rsidRPr="00987060" w:rsidRDefault="004F128C" w:rsidP="004F128C">
      <w:pPr>
        <w:rPr>
          <w:sz w:val="20"/>
        </w:rPr>
      </w:pPr>
    </w:p>
    <w:p w:rsidR="004F128C" w:rsidRPr="00987060" w:rsidRDefault="004F128C" w:rsidP="004F128C">
      <w:pPr>
        <w:rPr>
          <w:sz w:val="20"/>
        </w:rPr>
      </w:pPr>
      <w:r w:rsidRPr="00987060">
        <w:rPr>
          <w:sz w:val="20"/>
        </w:rPr>
        <w:t>#####################</w:t>
      </w:r>
    </w:p>
    <w:p w:rsidR="004F128C" w:rsidRPr="00987060" w:rsidRDefault="004F128C" w:rsidP="004F128C">
      <w:pPr>
        <w:rPr>
          <w:sz w:val="20"/>
        </w:rPr>
      </w:pPr>
      <w:r w:rsidRPr="00987060">
        <w:rPr>
          <w:sz w:val="20"/>
        </w:rPr>
        <w:t>#Extra code: Calculating summary statistics and plotting for 2-way ANOVA</w:t>
      </w:r>
    </w:p>
    <w:p w:rsidR="004F128C" w:rsidRPr="00987060" w:rsidRDefault="004F128C" w:rsidP="004F128C">
      <w:pPr>
        <w:rPr>
          <w:sz w:val="20"/>
        </w:rPr>
      </w:pPr>
      <w:r w:rsidRPr="00987060">
        <w:rPr>
          <w:sz w:val="20"/>
        </w:rPr>
        <w:t>#####################</w:t>
      </w:r>
    </w:p>
    <w:p w:rsidR="004F128C" w:rsidRPr="00987060" w:rsidRDefault="004F128C" w:rsidP="004F128C">
      <w:pPr>
        <w:rPr>
          <w:sz w:val="20"/>
        </w:rPr>
      </w:pPr>
      <w:r w:rsidRPr="00987060">
        <w:rPr>
          <w:sz w:val="20"/>
        </w:rPr>
        <w:t>sum.stats&lt;-matrix(NA, ncol=6, nrow=11)</w:t>
      </w:r>
    </w:p>
    <w:p w:rsidR="004F128C" w:rsidRPr="00987060" w:rsidRDefault="004F128C" w:rsidP="004F128C">
      <w:pPr>
        <w:rPr>
          <w:sz w:val="20"/>
        </w:rPr>
      </w:pPr>
      <w:r w:rsidRPr="00987060">
        <w:rPr>
          <w:sz w:val="20"/>
        </w:rPr>
        <w:t>colnames(sum.stats)&lt;-c('mean','sd','n','SEM', 'ci90.lo','ci90.hi')</w:t>
      </w:r>
    </w:p>
    <w:p w:rsidR="004F128C" w:rsidRPr="00987060" w:rsidRDefault="004F128C" w:rsidP="004F128C">
      <w:pPr>
        <w:rPr>
          <w:sz w:val="20"/>
        </w:rPr>
      </w:pPr>
      <w:r w:rsidRPr="00987060">
        <w:rPr>
          <w:sz w:val="20"/>
        </w:rPr>
        <w:t>rownames(sum.stats)&lt;-c('group1','group2','group3','male','female',</w:t>
      </w:r>
    </w:p>
    <w:p w:rsidR="004F128C" w:rsidRPr="00987060" w:rsidRDefault="004F128C" w:rsidP="004F128C">
      <w:pPr>
        <w:rPr>
          <w:sz w:val="20"/>
        </w:rPr>
      </w:pPr>
      <w:r w:rsidRPr="00987060">
        <w:rPr>
          <w:sz w:val="20"/>
        </w:rPr>
        <w:t xml:space="preserve">                       'group1:male','group2:male','group3:male',</w:t>
      </w:r>
    </w:p>
    <w:p w:rsidR="004F128C" w:rsidRPr="00987060" w:rsidRDefault="004F128C" w:rsidP="004F128C">
      <w:pPr>
        <w:rPr>
          <w:sz w:val="20"/>
        </w:rPr>
      </w:pPr>
      <w:r w:rsidRPr="00987060">
        <w:rPr>
          <w:sz w:val="20"/>
        </w:rPr>
        <w:t xml:space="preserve">                       'group1:female','group2:female','group3:female')</w:t>
      </w:r>
    </w:p>
    <w:p w:rsidR="004F128C" w:rsidRPr="00987060" w:rsidRDefault="004F128C" w:rsidP="004F128C">
      <w:pPr>
        <w:rPr>
          <w:sz w:val="20"/>
        </w:rPr>
      </w:pPr>
    </w:p>
    <w:p w:rsidR="004F128C" w:rsidRPr="00987060" w:rsidRDefault="004F128C" w:rsidP="004F128C">
      <w:pPr>
        <w:rPr>
          <w:sz w:val="20"/>
        </w:rPr>
      </w:pPr>
    </w:p>
    <w:p w:rsidR="004F128C" w:rsidRPr="00987060" w:rsidRDefault="004F128C" w:rsidP="004F128C">
      <w:pPr>
        <w:rPr>
          <w:sz w:val="20"/>
        </w:rPr>
      </w:pPr>
      <w:r w:rsidRPr="00987060">
        <w:rPr>
          <w:sz w:val="20"/>
        </w:rPr>
        <w:t>for(i in 1:3){</w:t>
      </w:r>
    </w:p>
    <w:p w:rsidR="004F128C" w:rsidRPr="00987060" w:rsidRDefault="004F128C" w:rsidP="004F128C">
      <w:pPr>
        <w:rPr>
          <w:sz w:val="20"/>
        </w:rPr>
      </w:pPr>
      <w:r w:rsidRPr="00987060">
        <w:rPr>
          <w:sz w:val="20"/>
        </w:rPr>
        <w:t xml:space="preserve">  sum.stats[i,'mean']&lt;-mean(neuro.dat$R_insular_cortex[neuro.dat$Group==i])</w:t>
      </w:r>
    </w:p>
    <w:p w:rsidR="004F128C" w:rsidRPr="00987060" w:rsidRDefault="004F128C" w:rsidP="004F128C">
      <w:pPr>
        <w:rPr>
          <w:sz w:val="20"/>
        </w:rPr>
      </w:pPr>
      <w:r w:rsidRPr="00987060">
        <w:rPr>
          <w:sz w:val="20"/>
        </w:rPr>
        <w:t xml:space="preserve">  sum.stats[i,'sd']&lt;-sd(neuro.dat$R_insular_cortex[neuro.dat$Group==i])</w:t>
      </w:r>
    </w:p>
    <w:p w:rsidR="004F128C" w:rsidRPr="00987060" w:rsidRDefault="004F128C" w:rsidP="004F128C">
      <w:pPr>
        <w:rPr>
          <w:sz w:val="20"/>
        </w:rPr>
      </w:pPr>
      <w:r w:rsidRPr="00987060">
        <w:rPr>
          <w:sz w:val="20"/>
        </w:rPr>
        <w:t xml:space="preserve">  sum.stats[i,'n']&lt;-sum(neuro.dat$Group==i)</w:t>
      </w:r>
    </w:p>
    <w:p w:rsidR="004F128C" w:rsidRPr="00987060" w:rsidRDefault="004F128C" w:rsidP="004F128C">
      <w:pPr>
        <w:rPr>
          <w:sz w:val="20"/>
        </w:rPr>
      </w:pPr>
      <w:r w:rsidRPr="00987060">
        <w:rPr>
          <w:sz w:val="20"/>
        </w:rPr>
        <w:t xml:space="preserve">  sum.stats[i,'SEM']&lt;-sum.stats[i,'sd']/sqrt(sum.stats[i,'n'])</w:t>
      </w:r>
    </w:p>
    <w:p w:rsidR="004F128C" w:rsidRPr="00987060" w:rsidRDefault="004F128C" w:rsidP="004F128C">
      <w:pPr>
        <w:rPr>
          <w:sz w:val="20"/>
        </w:rPr>
      </w:pPr>
      <w:r w:rsidRPr="00987060">
        <w:rPr>
          <w:sz w:val="20"/>
        </w:rPr>
        <w:t>}</w:t>
      </w:r>
    </w:p>
    <w:p w:rsidR="004F128C" w:rsidRPr="00987060" w:rsidRDefault="004F128C" w:rsidP="004F128C">
      <w:pPr>
        <w:rPr>
          <w:sz w:val="20"/>
        </w:rPr>
      </w:pPr>
    </w:p>
    <w:p w:rsidR="004F128C" w:rsidRPr="00987060" w:rsidRDefault="004F128C" w:rsidP="004F128C">
      <w:pPr>
        <w:rPr>
          <w:sz w:val="20"/>
        </w:rPr>
      </w:pPr>
      <w:r w:rsidRPr="00987060">
        <w:rPr>
          <w:sz w:val="20"/>
        </w:rPr>
        <w:t>for(i in 1:2){</w:t>
      </w:r>
    </w:p>
    <w:p w:rsidR="004F128C" w:rsidRPr="00987060" w:rsidRDefault="004F128C" w:rsidP="004F128C">
      <w:pPr>
        <w:rPr>
          <w:sz w:val="20"/>
        </w:rPr>
      </w:pPr>
      <w:r w:rsidRPr="00987060">
        <w:rPr>
          <w:sz w:val="20"/>
        </w:rPr>
        <w:t xml:space="preserve">  sum.stats[3+i,'mean']&lt;-mean(neuro.dat$R_insular_cortex[neuro.dat$Sex==i])</w:t>
      </w:r>
    </w:p>
    <w:p w:rsidR="004F128C" w:rsidRPr="00987060" w:rsidRDefault="004F128C" w:rsidP="004F128C">
      <w:pPr>
        <w:rPr>
          <w:sz w:val="20"/>
        </w:rPr>
      </w:pPr>
      <w:r w:rsidRPr="00987060">
        <w:rPr>
          <w:sz w:val="20"/>
        </w:rPr>
        <w:t xml:space="preserve">  sum.stats[3+i,'sd']&lt;-sd(neuro.dat$R_insular_cortex[neuro.dat$Sex==i])</w:t>
      </w:r>
    </w:p>
    <w:p w:rsidR="004F128C" w:rsidRPr="00987060" w:rsidRDefault="004F128C" w:rsidP="004F128C">
      <w:pPr>
        <w:rPr>
          <w:sz w:val="20"/>
        </w:rPr>
      </w:pPr>
      <w:r w:rsidRPr="00987060">
        <w:rPr>
          <w:sz w:val="20"/>
        </w:rPr>
        <w:t xml:space="preserve">  sum.stats[3+i,'n']&lt;-sum(neuro.dat$Sex==i)</w:t>
      </w:r>
    </w:p>
    <w:p w:rsidR="004F128C" w:rsidRPr="00987060" w:rsidRDefault="004F128C" w:rsidP="004F128C">
      <w:pPr>
        <w:rPr>
          <w:sz w:val="20"/>
        </w:rPr>
      </w:pPr>
      <w:r w:rsidRPr="00987060">
        <w:rPr>
          <w:sz w:val="20"/>
        </w:rPr>
        <w:t xml:space="preserve">  sum.stats[3+i,'SEM']&lt;-sum.stats[3+i,'sd']/sqrt(sum.stats[3+i,'n'])</w:t>
      </w:r>
    </w:p>
    <w:p w:rsidR="004F128C" w:rsidRPr="00987060" w:rsidRDefault="004F128C" w:rsidP="004F128C">
      <w:pPr>
        <w:rPr>
          <w:sz w:val="20"/>
        </w:rPr>
      </w:pPr>
      <w:r w:rsidRPr="00987060">
        <w:rPr>
          <w:sz w:val="20"/>
        </w:rPr>
        <w:t>}</w:t>
      </w:r>
    </w:p>
    <w:p w:rsidR="004F128C" w:rsidRPr="00987060" w:rsidRDefault="004F128C" w:rsidP="004F128C">
      <w:pPr>
        <w:rPr>
          <w:sz w:val="20"/>
        </w:rPr>
      </w:pPr>
    </w:p>
    <w:p w:rsidR="004F128C" w:rsidRPr="00987060" w:rsidRDefault="004F128C" w:rsidP="004F128C">
      <w:pPr>
        <w:rPr>
          <w:sz w:val="20"/>
        </w:rPr>
      </w:pPr>
      <w:r w:rsidRPr="00987060">
        <w:rPr>
          <w:sz w:val="20"/>
        </w:rPr>
        <w:lastRenderedPageBreak/>
        <w:t>for(i in 1:3){</w:t>
      </w:r>
    </w:p>
    <w:p w:rsidR="004F128C" w:rsidRPr="00987060" w:rsidRDefault="004F128C" w:rsidP="004F128C">
      <w:pPr>
        <w:rPr>
          <w:sz w:val="20"/>
        </w:rPr>
      </w:pPr>
      <w:r w:rsidRPr="00987060">
        <w:rPr>
          <w:sz w:val="20"/>
        </w:rPr>
        <w:t xml:space="preserve">  sum.stats[5+i,'mean']&lt;-mean(</w:t>
      </w:r>
    </w:p>
    <w:p w:rsidR="004F128C" w:rsidRPr="00987060" w:rsidRDefault="004F128C" w:rsidP="004F128C">
      <w:pPr>
        <w:rPr>
          <w:sz w:val="20"/>
        </w:rPr>
      </w:pPr>
      <w:r w:rsidRPr="00987060">
        <w:rPr>
          <w:sz w:val="20"/>
        </w:rPr>
        <w:t xml:space="preserve">    neuro.dat$R_insular_cortex[neuro.dat$Group==i &amp; neuro.dat$Sex==1])</w:t>
      </w:r>
    </w:p>
    <w:p w:rsidR="004F128C" w:rsidRPr="00987060" w:rsidRDefault="004F128C" w:rsidP="004F128C">
      <w:pPr>
        <w:rPr>
          <w:sz w:val="20"/>
        </w:rPr>
      </w:pPr>
      <w:r w:rsidRPr="00987060">
        <w:rPr>
          <w:sz w:val="20"/>
        </w:rPr>
        <w:t xml:space="preserve">  sum.stats[5+i,'sd']&lt;-sd(</w:t>
      </w:r>
    </w:p>
    <w:p w:rsidR="004F128C" w:rsidRPr="00987060" w:rsidRDefault="004F128C" w:rsidP="004F128C">
      <w:pPr>
        <w:rPr>
          <w:sz w:val="20"/>
        </w:rPr>
      </w:pPr>
      <w:r w:rsidRPr="00987060">
        <w:rPr>
          <w:sz w:val="20"/>
        </w:rPr>
        <w:t xml:space="preserve">    neuro.dat$R_insular_cortex[neuro.dat$Group==i&amp; neuro.dat$Sex==1])</w:t>
      </w:r>
    </w:p>
    <w:p w:rsidR="004F128C" w:rsidRPr="00987060" w:rsidRDefault="004F128C" w:rsidP="004F128C">
      <w:pPr>
        <w:rPr>
          <w:sz w:val="20"/>
        </w:rPr>
      </w:pPr>
      <w:r w:rsidRPr="00987060">
        <w:rPr>
          <w:sz w:val="20"/>
        </w:rPr>
        <w:t xml:space="preserve">  sum.stats[5+i,'n']&lt;-sum(neuro.dat$Group==i &amp; neuro.dat$Sex==1)</w:t>
      </w:r>
    </w:p>
    <w:p w:rsidR="004F128C" w:rsidRPr="00987060" w:rsidRDefault="004F128C" w:rsidP="004F128C">
      <w:pPr>
        <w:rPr>
          <w:sz w:val="20"/>
        </w:rPr>
      </w:pPr>
      <w:r w:rsidRPr="00987060">
        <w:rPr>
          <w:sz w:val="20"/>
        </w:rPr>
        <w:t xml:space="preserve">  sum.stats[5+i,'SEM']&lt;-sum.stats[5+i,'sd']/sqrt(sum.stats[5+i,'n'])</w:t>
      </w:r>
    </w:p>
    <w:p w:rsidR="004F128C" w:rsidRPr="00987060" w:rsidRDefault="004F128C" w:rsidP="004F128C">
      <w:pPr>
        <w:rPr>
          <w:sz w:val="20"/>
        </w:rPr>
      </w:pPr>
      <w:r w:rsidRPr="00987060">
        <w:rPr>
          <w:sz w:val="20"/>
        </w:rPr>
        <w:t>}</w:t>
      </w:r>
    </w:p>
    <w:p w:rsidR="004F128C" w:rsidRPr="00987060" w:rsidRDefault="004F128C" w:rsidP="004F128C">
      <w:pPr>
        <w:rPr>
          <w:sz w:val="20"/>
        </w:rPr>
      </w:pPr>
    </w:p>
    <w:p w:rsidR="004F128C" w:rsidRPr="00987060" w:rsidRDefault="004F128C" w:rsidP="004F128C">
      <w:pPr>
        <w:rPr>
          <w:sz w:val="20"/>
        </w:rPr>
      </w:pPr>
      <w:r w:rsidRPr="00987060">
        <w:rPr>
          <w:sz w:val="20"/>
        </w:rPr>
        <w:t>for(i in 1:3){</w:t>
      </w:r>
    </w:p>
    <w:p w:rsidR="004F128C" w:rsidRPr="00987060" w:rsidRDefault="004F128C" w:rsidP="004F128C">
      <w:pPr>
        <w:rPr>
          <w:sz w:val="20"/>
        </w:rPr>
      </w:pPr>
      <w:r w:rsidRPr="00987060">
        <w:rPr>
          <w:sz w:val="20"/>
        </w:rPr>
        <w:t xml:space="preserve">  sum.stats[8+i,'mean']&lt;-mean(</w:t>
      </w:r>
    </w:p>
    <w:p w:rsidR="004F128C" w:rsidRPr="00987060" w:rsidRDefault="004F128C" w:rsidP="004F128C">
      <w:pPr>
        <w:rPr>
          <w:sz w:val="20"/>
        </w:rPr>
      </w:pPr>
      <w:r w:rsidRPr="00987060">
        <w:rPr>
          <w:sz w:val="20"/>
        </w:rPr>
        <w:t xml:space="preserve">    neuro.dat$R_insular_cortex[neuro.dat$Group==i &amp; neuro.dat$Sex==2])</w:t>
      </w:r>
    </w:p>
    <w:p w:rsidR="004F128C" w:rsidRPr="00987060" w:rsidRDefault="004F128C" w:rsidP="004F128C">
      <w:pPr>
        <w:rPr>
          <w:sz w:val="20"/>
        </w:rPr>
      </w:pPr>
      <w:r w:rsidRPr="00987060">
        <w:rPr>
          <w:sz w:val="20"/>
        </w:rPr>
        <w:t xml:space="preserve">  sum.stats[8+i,'sd']&lt;-sd(</w:t>
      </w:r>
    </w:p>
    <w:p w:rsidR="004F128C" w:rsidRPr="00987060" w:rsidRDefault="004F128C" w:rsidP="004F128C">
      <w:pPr>
        <w:rPr>
          <w:sz w:val="20"/>
        </w:rPr>
      </w:pPr>
      <w:r w:rsidRPr="00987060">
        <w:rPr>
          <w:sz w:val="20"/>
        </w:rPr>
        <w:t xml:space="preserve">    neuro.dat$R_insular_cortex[neuro.dat$Group==i&amp; neuro.dat$Sex==2])</w:t>
      </w:r>
    </w:p>
    <w:p w:rsidR="004F128C" w:rsidRPr="00987060" w:rsidRDefault="004F128C" w:rsidP="004F128C">
      <w:pPr>
        <w:rPr>
          <w:sz w:val="20"/>
        </w:rPr>
      </w:pPr>
      <w:r w:rsidRPr="00987060">
        <w:rPr>
          <w:sz w:val="20"/>
        </w:rPr>
        <w:t xml:space="preserve">  sum.stats[8+i,'n']&lt;-sum(neuro.dat$Group==i &amp; neuro.dat$Sex==2)</w:t>
      </w:r>
    </w:p>
    <w:p w:rsidR="004F128C" w:rsidRPr="00987060" w:rsidRDefault="004F128C" w:rsidP="004F128C">
      <w:pPr>
        <w:rPr>
          <w:sz w:val="20"/>
        </w:rPr>
      </w:pPr>
      <w:r w:rsidRPr="00987060">
        <w:rPr>
          <w:sz w:val="20"/>
        </w:rPr>
        <w:t xml:space="preserve">  sum.stats[8+i,'SEM']&lt;-sum.stats[8+i,'sd']/sqrt(sum.stats[8+i,'n'])</w:t>
      </w:r>
    </w:p>
    <w:p w:rsidR="004F128C" w:rsidRPr="00987060" w:rsidRDefault="004F128C" w:rsidP="004F128C">
      <w:pPr>
        <w:rPr>
          <w:sz w:val="20"/>
        </w:rPr>
      </w:pPr>
      <w:r w:rsidRPr="00987060">
        <w:rPr>
          <w:sz w:val="20"/>
        </w:rPr>
        <w:t>}</w:t>
      </w:r>
    </w:p>
    <w:p w:rsidR="004F128C" w:rsidRPr="00987060" w:rsidRDefault="004F128C" w:rsidP="004F128C">
      <w:pPr>
        <w:rPr>
          <w:sz w:val="20"/>
        </w:rPr>
      </w:pPr>
    </w:p>
    <w:p w:rsidR="004F128C" w:rsidRPr="00987060" w:rsidRDefault="004F128C" w:rsidP="004F128C">
      <w:pPr>
        <w:rPr>
          <w:sz w:val="20"/>
        </w:rPr>
      </w:pPr>
      <w:r w:rsidRPr="00987060">
        <w:rPr>
          <w:sz w:val="20"/>
        </w:rPr>
        <w:t>sum.stats[,'ci90.lo']&lt;-sum.stats[,'mean']-1.64*sum.stats[,'SEM']</w:t>
      </w:r>
    </w:p>
    <w:p w:rsidR="004F128C" w:rsidRPr="00987060" w:rsidRDefault="004F128C" w:rsidP="004F128C">
      <w:pPr>
        <w:rPr>
          <w:sz w:val="20"/>
        </w:rPr>
      </w:pPr>
      <w:r w:rsidRPr="00987060">
        <w:rPr>
          <w:sz w:val="20"/>
        </w:rPr>
        <w:t>sum.stats[,'ci90.hi']&lt;-sum.stats[,'mean']+1.64*sum.stats[,'SEM']</w:t>
      </w:r>
    </w:p>
    <w:p w:rsidR="004F128C" w:rsidRPr="00987060" w:rsidRDefault="004F128C" w:rsidP="004F128C">
      <w:pPr>
        <w:rPr>
          <w:sz w:val="20"/>
        </w:rPr>
      </w:pPr>
    </w:p>
    <w:p w:rsidR="004F128C" w:rsidRPr="00987060" w:rsidRDefault="004F128C" w:rsidP="004F128C">
      <w:pPr>
        <w:rPr>
          <w:sz w:val="20"/>
        </w:rPr>
      </w:pPr>
    </w:p>
    <w:p w:rsidR="004F128C" w:rsidRPr="00987060" w:rsidRDefault="004F128C" w:rsidP="004F128C">
      <w:pPr>
        <w:rPr>
          <w:sz w:val="20"/>
        </w:rPr>
      </w:pPr>
      <w:r w:rsidRPr="00987060">
        <w:rPr>
          <w:sz w:val="20"/>
        </w:rPr>
        <w:t>#Plot effect of group</w:t>
      </w:r>
    </w:p>
    <w:p w:rsidR="004F128C" w:rsidRPr="00987060" w:rsidRDefault="004F128C" w:rsidP="004F128C">
      <w:pPr>
        <w:rPr>
          <w:sz w:val="20"/>
        </w:rPr>
      </w:pPr>
      <w:r w:rsidRPr="00987060">
        <w:rPr>
          <w:sz w:val="20"/>
        </w:rPr>
        <w:t>par(mfrow=c(1,2))</w:t>
      </w:r>
    </w:p>
    <w:p w:rsidR="004F128C" w:rsidRPr="00987060" w:rsidRDefault="004F128C" w:rsidP="004F128C">
      <w:pPr>
        <w:rPr>
          <w:sz w:val="20"/>
        </w:rPr>
      </w:pPr>
      <w:r w:rsidRPr="00987060">
        <w:rPr>
          <w:sz w:val="20"/>
        </w:rPr>
        <w:t>plot(as.factor(1:3),sum.stats[1:3,'mean'], ylim=c(4000,7100),</w:t>
      </w:r>
    </w:p>
    <w:p w:rsidR="004F128C" w:rsidRPr="00987060" w:rsidRDefault="004F128C" w:rsidP="004F128C">
      <w:pPr>
        <w:rPr>
          <w:sz w:val="20"/>
        </w:rPr>
      </w:pPr>
      <w:r w:rsidRPr="00987060">
        <w:rPr>
          <w:sz w:val="20"/>
        </w:rPr>
        <w:t xml:space="preserve">     xlab='Group', ylab='R_insular_cortex', main='Effect of Group', type='n')</w:t>
      </w:r>
    </w:p>
    <w:p w:rsidR="004F128C" w:rsidRPr="00987060" w:rsidRDefault="004F128C" w:rsidP="004F128C">
      <w:pPr>
        <w:rPr>
          <w:sz w:val="20"/>
        </w:rPr>
      </w:pPr>
      <w:r w:rsidRPr="00987060">
        <w:rPr>
          <w:sz w:val="20"/>
        </w:rPr>
        <w:t>points(sum.stats[,'ci90.lo'], col=2)</w:t>
      </w:r>
    </w:p>
    <w:p w:rsidR="004F128C" w:rsidRPr="00987060" w:rsidRDefault="004F128C" w:rsidP="004F128C">
      <w:pPr>
        <w:rPr>
          <w:sz w:val="20"/>
        </w:rPr>
      </w:pPr>
      <w:r w:rsidRPr="00987060">
        <w:rPr>
          <w:sz w:val="20"/>
        </w:rPr>
        <w:t>points(sum.stats[,'ci90.hi'], col=2)</w:t>
      </w:r>
    </w:p>
    <w:p w:rsidR="004F128C" w:rsidRPr="00987060" w:rsidRDefault="004F128C" w:rsidP="004F128C">
      <w:pPr>
        <w:rPr>
          <w:sz w:val="20"/>
        </w:rPr>
      </w:pPr>
    </w:p>
    <w:p w:rsidR="004F128C" w:rsidRPr="00987060" w:rsidRDefault="004F128C" w:rsidP="004F128C">
      <w:pPr>
        <w:rPr>
          <w:sz w:val="20"/>
        </w:rPr>
      </w:pPr>
      <w:r w:rsidRPr="00987060">
        <w:rPr>
          <w:sz w:val="20"/>
        </w:rPr>
        <w:t>plot(as.factor(1:2),sum.stats[4:5,'mean'], ylim=c(5000,6000),</w:t>
      </w:r>
    </w:p>
    <w:p w:rsidR="004F128C" w:rsidRPr="00987060" w:rsidRDefault="004F128C" w:rsidP="004F128C">
      <w:pPr>
        <w:rPr>
          <w:sz w:val="20"/>
        </w:rPr>
      </w:pPr>
      <w:r w:rsidRPr="00987060">
        <w:rPr>
          <w:sz w:val="20"/>
        </w:rPr>
        <w:t xml:space="preserve">     xlab='Sex', ylab='R_insular_cortex', main='Effect of Sex')</w:t>
      </w:r>
    </w:p>
    <w:p w:rsidR="004F128C" w:rsidRPr="00987060" w:rsidRDefault="004F128C" w:rsidP="004F128C">
      <w:pPr>
        <w:rPr>
          <w:sz w:val="20"/>
        </w:rPr>
      </w:pPr>
      <w:r w:rsidRPr="00987060">
        <w:rPr>
          <w:sz w:val="20"/>
        </w:rPr>
        <w:t>points(sum.stats[4:5,'mean']+1.96*sum.stats[4:5,'SEM'], col=2)</w:t>
      </w:r>
    </w:p>
    <w:p w:rsidR="004F128C" w:rsidRPr="00987060" w:rsidRDefault="004F128C" w:rsidP="004F128C">
      <w:pPr>
        <w:rPr>
          <w:sz w:val="20"/>
        </w:rPr>
      </w:pPr>
      <w:r w:rsidRPr="00987060">
        <w:rPr>
          <w:sz w:val="20"/>
        </w:rPr>
        <w:t>points(sum.stats[4:5,'mean']-1.96*sum.stats[4:5,'SEM'], col=2)</w:t>
      </w:r>
    </w:p>
    <w:p w:rsidR="004F128C" w:rsidRPr="00987060" w:rsidRDefault="004F128C" w:rsidP="004F128C">
      <w:pPr>
        <w:rPr>
          <w:sz w:val="20"/>
        </w:rPr>
      </w:pPr>
    </w:p>
    <w:p w:rsidR="004F128C" w:rsidRPr="00987060" w:rsidRDefault="004F128C" w:rsidP="004F128C">
      <w:pPr>
        <w:rPr>
          <w:sz w:val="20"/>
        </w:rPr>
      </w:pPr>
      <w:r w:rsidRPr="00987060">
        <w:rPr>
          <w:sz w:val="20"/>
        </w:rPr>
        <w:t>par(mfrow=c(1,1))</w:t>
      </w:r>
    </w:p>
    <w:p w:rsidR="004F128C" w:rsidRPr="00987060" w:rsidRDefault="004F128C" w:rsidP="004F128C">
      <w:pPr>
        <w:rPr>
          <w:sz w:val="20"/>
        </w:rPr>
      </w:pPr>
      <w:r w:rsidRPr="00987060">
        <w:rPr>
          <w:sz w:val="20"/>
        </w:rPr>
        <w:t>plot(1:3,sum.stats[6:8,'mean'], ylim=c(4500,6600),</w:t>
      </w:r>
    </w:p>
    <w:p w:rsidR="004F128C" w:rsidRPr="00987060" w:rsidRDefault="004F128C" w:rsidP="004F128C">
      <w:pPr>
        <w:rPr>
          <w:sz w:val="20"/>
        </w:rPr>
      </w:pPr>
      <w:r w:rsidRPr="00987060">
        <w:rPr>
          <w:sz w:val="20"/>
        </w:rPr>
        <w:t xml:space="preserve">     xlab='Group', ylab='R_insular_cortex', main='Effect of Group and Sex \n with 90% CI', type='b')</w:t>
      </w:r>
    </w:p>
    <w:p w:rsidR="004F128C" w:rsidRPr="00987060" w:rsidRDefault="004F128C" w:rsidP="004F128C">
      <w:pPr>
        <w:rPr>
          <w:sz w:val="20"/>
        </w:rPr>
      </w:pPr>
      <w:r w:rsidRPr="00987060">
        <w:rPr>
          <w:sz w:val="20"/>
        </w:rPr>
        <w:t>points(sum.stats[6:8,'mean']+1.64*sum.stats[6:8,'SEM'], col=1, pch=6)</w:t>
      </w:r>
    </w:p>
    <w:p w:rsidR="004F128C" w:rsidRPr="00987060" w:rsidRDefault="004F128C" w:rsidP="004F128C">
      <w:pPr>
        <w:rPr>
          <w:sz w:val="20"/>
        </w:rPr>
      </w:pPr>
      <w:r w:rsidRPr="00987060">
        <w:rPr>
          <w:sz w:val="20"/>
        </w:rPr>
        <w:t>points(sum.stats[6:8,'mean']-1.64*sum.stats[6:8,'SEM'], col=1, pch=2)</w:t>
      </w:r>
    </w:p>
    <w:p w:rsidR="004F128C" w:rsidRPr="00987060" w:rsidRDefault="004F128C" w:rsidP="004F128C">
      <w:pPr>
        <w:rPr>
          <w:sz w:val="20"/>
        </w:rPr>
      </w:pPr>
      <w:r w:rsidRPr="00987060">
        <w:rPr>
          <w:sz w:val="20"/>
        </w:rPr>
        <w:t>lines(1:3, sum.stats[6:8,'mean'], lwd=3)</w:t>
      </w:r>
    </w:p>
    <w:p w:rsidR="004F128C" w:rsidRPr="00987060" w:rsidRDefault="004F128C" w:rsidP="004F128C">
      <w:pPr>
        <w:rPr>
          <w:sz w:val="20"/>
        </w:rPr>
      </w:pPr>
    </w:p>
    <w:p w:rsidR="004F128C" w:rsidRPr="00987060" w:rsidRDefault="004F128C" w:rsidP="004F128C">
      <w:pPr>
        <w:rPr>
          <w:sz w:val="20"/>
        </w:rPr>
      </w:pPr>
      <w:r w:rsidRPr="00987060">
        <w:rPr>
          <w:sz w:val="20"/>
        </w:rPr>
        <w:t>points(as.factor(1:3),sum.stats[9:11,'mean'],col=3)</w:t>
      </w:r>
    </w:p>
    <w:p w:rsidR="004F128C" w:rsidRPr="00987060" w:rsidRDefault="004F128C" w:rsidP="004F128C">
      <w:pPr>
        <w:rPr>
          <w:sz w:val="20"/>
        </w:rPr>
      </w:pPr>
      <w:r w:rsidRPr="00987060">
        <w:rPr>
          <w:sz w:val="20"/>
        </w:rPr>
        <w:t>points(sum.stats[9:11,'mean']+1.64*sum.stats[9:11,'SEM'], col=3, pch=6)</w:t>
      </w:r>
    </w:p>
    <w:p w:rsidR="004F128C" w:rsidRPr="00987060" w:rsidRDefault="004F128C" w:rsidP="004F128C">
      <w:pPr>
        <w:rPr>
          <w:sz w:val="20"/>
        </w:rPr>
      </w:pPr>
      <w:r w:rsidRPr="00987060">
        <w:rPr>
          <w:sz w:val="20"/>
        </w:rPr>
        <w:t>points(sum.stats[9:11,'mean']-1.64*sum.stats[9:11,'SEM'], col=3, pch=2)</w:t>
      </w:r>
    </w:p>
    <w:p w:rsidR="004F128C" w:rsidRPr="00987060" w:rsidRDefault="004F128C" w:rsidP="004F128C">
      <w:pPr>
        <w:rPr>
          <w:sz w:val="20"/>
        </w:rPr>
      </w:pPr>
      <w:r w:rsidRPr="00987060">
        <w:rPr>
          <w:sz w:val="20"/>
        </w:rPr>
        <w:t>lines(1:3, sum.stats[9:11,'mean'], lwd=3,col=3)</w:t>
      </w:r>
    </w:p>
    <w:p w:rsidR="004F128C" w:rsidRPr="00987060" w:rsidRDefault="004F128C" w:rsidP="004F128C">
      <w:pPr>
        <w:rPr>
          <w:sz w:val="20"/>
        </w:rPr>
      </w:pPr>
    </w:p>
    <w:p w:rsidR="004F128C" w:rsidRPr="00987060" w:rsidRDefault="004F128C" w:rsidP="004F128C">
      <w:pPr>
        <w:rPr>
          <w:sz w:val="20"/>
        </w:rPr>
      </w:pPr>
      <w:r w:rsidRPr="00987060">
        <w:rPr>
          <w:sz w:val="20"/>
        </w:rPr>
        <w:t>legend('top',legend=c('male','female'),fill=c(1,3))</w:t>
      </w:r>
    </w:p>
    <w:p w:rsidR="004F128C" w:rsidRPr="00987060" w:rsidRDefault="004F128C" w:rsidP="004F128C">
      <w:pPr>
        <w:rPr>
          <w:sz w:val="20"/>
        </w:rPr>
      </w:pPr>
    </w:p>
    <w:p w:rsidR="004F128C" w:rsidRPr="006C5728" w:rsidRDefault="004F128C" w:rsidP="004F128C">
      <w:pPr>
        <w:rPr>
          <w:sz w:val="20"/>
        </w:rPr>
      </w:pPr>
    </w:p>
    <w:p w:rsidR="004F128C" w:rsidRDefault="004F128C">
      <w:pPr>
        <w:rPr>
          <w:sz w:val="20"/>
          <w:szCs w:val="20"/>
        </w:rPr>
      </w:pPr>
    </w:p>
    <w:sectPr w:rsidR="004F128C" w:rsidSect="0006382E">
      <w:footerReference w:type="default" r:id="rId2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036" w:rsidRDefault="009F3036" w:rsidP="0006382E">
      <w:r>
        <w:separator/>
      </w:r>
    </w:p>
  </w:endnote>
  <w:endnote w:type="continuationSeparator" w:id="0">
    <w:p w:rsidR="009F3036" w:rsidRDefault="009F3036" w:rsidP="00063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6A2" w:rsidRDefault="009F3036" w:rsidP="00C86BD9">
    <w:pPr>
      <w:pStyle w:val="Footer"/>
      <w:tabs>
        <w:tab w:val="clear" w:pos="9360"/>
        <w:tab w:val="right" w:pos="9900"/>
      </w:tabs>
      <w:ind w:right="-360"/>
    </w:pPr>
    <w:hyperlink r:id="rId1" w:history="1">
      <w:r w:rsidR="00B666A2" w:rsidRPr="00C86BD9">
        <w:rPr>
          <w:rStyle w:val="Hyperlink"/>
          <w:b/>
          <w:sz w:val="22"/>
          <w:lang w:eastAsia="zh-CN"/>
        </w:rPr>
        <w:t>http://www.socr.umich.edu/people/dinov/2014/Fall/HS851</w:t>
      </w:r>
    </w:hyperlink>
    <w:r w:rsidR="00B666A2">
      <w:t xml:space="preserve"> </w:t>
    </w:r>
    <w:r w:rsidR="00B666A2">
      <w:tab/>
    </w:r>
    <w:sdt>
      <w:sdtPr>
        <w:id w:val="-473138278"/>
        <w:docPartObj>
          <w:docPartGallery w:val="Page Numbers (Bottom of Page)"/>
          <w:docPartUnique/>
        </w:docPartObj>
      </w:sdtPr>
      <w:sdtEndPr>
        <w:rPr>
          <w:noProof/>
        </w:rPr>
      </w:sdtEndPr>
      <w:sdtContent>
        <w:r w:rsidR="00B666A2">
          <w:tab/>
          <w:t xml:space="preserve">          </w:t>
        </w:r>
        <w:r w:rsidR="001C6EED">
          <w:fldChar w:fldCharType="begin"/>
        </w:r>
        <w:r w:rsidR="001C6EED">
          <w:instrText xml:space="preserve"> PAGE   \* MERGEFORMAT </w:instrText>
        </w:r>
        <w:r w:rsidR="001C6EED">
          <w:fldChar w:fldCharType="separate"/>
        </w:r>
        <w:r w:rsidR="002215C9">
          <w:rPr>
            <w:noProof/>
          </w:rPr>
          <w:t>16</w:t>
        </w:r>
        <w:r w:rsidR="001C6EED">
          <w:rPr>
            <w:noProof/>
          </w:rPr>
          <w:fldChar w:fldCharType="end"/>
        </w:r>
      </w:sdtContent>
    </w:sdt>
  </w:p>
  <w:p w:rsidR="00B666A2" w:rsidRDefault="00B666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036" w:rsidRDefault="009F3036" w:rsidP="0006382E">
      <w:r>
        <w:separator/>
      </w:r>
    </w:p>
  </w:footnote>
  <w:footnote w:type="continuationSeparator" w:id="0">
    <w:p w:rsidR="009F3036" w:rsidRDefault="009F3036" w:rsidP="0006382E">
      <w:r>
        <w:continuationSeparator/>
      </w:r>
    </w:p>
  </w:footnote>
  <w:footnote w:id="1">
    <w:p w:rsidR="004F128C" w:rsidRPr="0006382E" w:rsidRDefault="004F128C" w:rsidP="004F128C">
      <w:pPr>
        <w:rPr>
          <w:sz w:val="20"/>
        </w:rPr>
      </w:pPr>
      <w:r>
        <w:rPr>
          <w:rStyle w:val="FootnoteReference"/>
        </w:rPr>
        <w:footnoteRef/>
      </w:r>
      <w:r>
        <w:t xml:space="preserve"> </w:t>
      </w:r>
      <w:r w:rsidRPr="006C5728">
        <w:rPr>
          <w:sz w:val="20"/>
        </w:rPr>
        <w:t>Note</w:t>
      </w:r>
      <w:r>
        <w:rPr>
          <w:sz w:val="20"/>
        </w:rPr>
        <w:t xml:space="preserve"> 1</w:t>
      </w:r>
      <w:r w:rsidRPr="006C5728">
        <w:rPr>
          <w:sz w:val="20"/>
        </w:rPr>
        <w:t>: The full R code is included as an appendix at the end.</w:t>
      </w:r>
    </w:p>
  </w:footnote>
  <w:footnote w:id="2">
    <w:p w:rsidR="004F128C" w:rsidRDefault="004F128C" w:rsidP="004F128C">
      <w:pPr>
        <w:pStyle w:val="FootnoteText"/>
      </w:pPr>
      <w:r>
        <w:rPr>
          <w:rStyle w:val="FootnoteReference"/>
        </w:rPr>
        <w:footnoteRef/>
      </w:r>
      <w:r>
        <w:t xml:space="preserve"> Note 2: The lines in the dataset corresponding to Group=5 were removed.  There were only 2 individuals in this group.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616A4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43088E6"/>
    <w:lvl w:ilvl="0">
      <w:start w:val="1"/>
      <w:numFmt w:val="decimal"/>
      <w:lvlText w:val="%1."/>
      <w:lvlJc w:val="left"/>
      <w:pPr>
        <w:tabs>
          <w:tab w:val="num" w:pos="1800"/>
        </w:tabs>
        <w:ind w:left="1800" w:hanging="360"/>
      </w:pPr>
    </w:lvl>
  </w:abstractNum>
  <w:abstractNum w:abstractNumId="2">
    <w:nsid w:val="FFFFFF7D"/>
    <w:multiLevelType w:val="singleLevel"/>
    <w:tmpl w:val="4F062880"/>
    <w:lvl w:ilvl="0">
      <w:start w:val="1"/>
      <w:numFmt w:val="decimal"/>
      <w:lvlText w:val="%1."/>
      <w:lvlJc w:val="left"/>
      <w:pPr>
        <w:tabs>
          <w:tab w:val="num" w:pos="1440"/>
        </w:tabs>
        <w:ind w:left="1440" w:hanging="360"/>
      </w:pPr>
    </w:lvl>
  </w:abstractNum>
  <w:abstractNum w:abstractNumId="3">
    <w:nsid w:val="FFFFFF7E"/>
    <w:multiLevelType w:val="singleLevel"/>
    <w:tmpl w:val="D19CC948"/>
    <w:lvl w:ilvl="0">
      <w:start w:val="1"/>
      <w:numFmt w:val="decimal"/>
      <w:lvlText w:val="%1."/>
      <w:lvlJc w:val="left"/>
      <w:pPr>
        <w:tabs>
          <w:tab w:val="num" w:pos="1080"/>
        </w:tabs>
        <w:ind w:left="1080" w:hanging="360"/>
      </w:pPr>
    </w:lvl>
  </w:abstractNum>
  <w:abstractNum w:abstractNumId="4">
    <w:nsid w:val="FFFFFF7F"/>
    <w:multiLevelType w:val="singleLevel"/>
    <w:tmpl w:val="7A741D5E"/>
    <w:lvl w:ilvl="0">
      <w:start w:val="1"/>
      <w:numFmt w:val="decimal"/>
      <w:lvlText w:val="%1."/>
      <w:lvlJc w:val="left"/>
      <w:pPr>
        <w:tabs>
          <w:tab w:val="num" w:pos="720"/>
        </w:tabs>
        <w:ind w:left="720" w:hanging="360"/>
      </w:pPr>
    </w:lvl>
  </w:abstractNum>
  <w:abstractNum w:abstractNumId="5">
    <w:nsid w:val="FFFFFF80"/>
    <w:multiLevelType w:val="singleLevel"/>
    <w:tmpl w:val="8BD026C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984241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D8A132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2DAF98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A906044"/>
    <w:lvl w:ilvl="0">
      <w:start w:val="1"/>
      <w:numFmt w:val="decimal"/>
      <w:lvlText w:val="%1."/>
      <w:lvlJc w:val="left"/>
      <w:pPr>
        <w:tabs>
          <w:tab w:val="num" w:pos="360"/>
        </w:tabs>
        <w:ind w:left="360" w:hanging="360"/>
      </w:pPr>
    </w:lvl>
  </w:abstractNum>
  <w:abstractNum w:abstractNumId="10">
    <w:nsid w:val="FFFFFF89"/>
    <w:multiLevelType w:val="singleLevel"/>
    <w:tmpl w:val="F5FA0D1E"/>
    <w:lvl w:ilvl="0">
      <w:start w:val="1"/>
      <w:numFmt w:val="bullet"/>
      <w:lvlText w:val=""/>
      <w:lvlJc w:val="left"/>
      <w:pPr>
        <w:tabs>
          <w:tab w:val="num" w:pos="360"/>
        </w:tabs>
        <w:ind w:left="360" w:hanging="360"/>
      </w:pPr>
      <w:rPr>
        <w:rFonts w:ascii="Symbol" w:hAnsi="Symbol" w:hint="default"/>
      </w:rPr>
    </w:lvl>
  </w:abstractNum>
  <w:abstractNum w:abstractNumId="11">
    <w:nsid w:val="10926D13"/>
    <w:multiLevelType w:val="multilevel"/>
    <w:tmpl w:val="6F84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10568F"/>
    <w:rsid w:val="00022DDB"/>
    <w:rsid w:val="0005722F"/>
    <w:rsid w:val="0006382E"/>
    <w:rsid w:val="00084001"/>
    <w:rsid w:val="000D1437"/>
    <w:rsid w:val="000E2023"/>
    <w:rsid w:val="000E66DE"/>
    <w:rsid w:val="0010568F"/>
    <w:rsid w:val="0013614F"/>
    <w:rsid w:val="00184910"/>
    <w:rsid w:val="00194AC8"/>
    <w:rsid w:val="001C6EED"/>
    <w:rsid w:val="001E47B3"/>
    <w:rsid w:val="001F144C"/>
    <w:rsid w:val="00216AC0"/>
    <w:rsid w:val="002215C9"/>
    <w:rsid w:val="0022172E"/>
    <w:rsid w:val="00245F16"/>
    <w:rsid w:val="0027658A"/>
    <w:rsid w:val="00285988"/>
    <w:rsid w:val="002A3606"/>
    <w:rsid w:val="00301CB0"/>
    <w:rsid w:val="0031245F"/>
    <w:rsid w:val="00326073"/>
    <w:rsid w:val="00362A66"/>
    <w:rsid w:val="00365153"/>
    <w:rsid w:val="003863D0"/>
    <w:rsid w:val="003B33E1"/>
    <w:rsid w:val="004300A8"/>
    <w:rsid w:val="00461374"/>
    <w:rsid w:val="004665C0"/>
    <w:rsid w:val="00470388"/>
    <w:rsid w:val="0048082D"/>
    <w:rsid w:val="004824C1"/>
    <w:rsid w:val="00487350"/>
    <w:rsid w:val="004F03BB"/>
    <w:rsid w:val="004F128C"/>
    <w:rsid w:val="005044A4"/>
    <w:rsid w:val="00520509"/>
    <w:rsid w:val="0058478E"/>
    <w:rsid w:val="00586444"/>
    <w:rsid w:val="00592E3A"/>
    <w:rsid w:val="005A2A90"/>
    <w:rsid w:val="006766EB"/>
    <w:rsid w:val="0069086A"/>
    <w:rsid w:val="006920CF"/>
    <w:rsid w:val="00694972"/>
    <w:rsid w:val="006C5728"/>
    <w:rsid w:val="006D6380"/>
    <w:rsid w:val="006F0CDB"/>
    <w:rsid w:val="00740D97"/>
    <w:rsid w:val="008305AC"/>
    <w:rsid w:val="00883C62"/>
    <w:rsid w:val="008C785F"/>
    <w:rsid w:val="0092625C"/>
    <w:rsid w:val="009309CB"/>
    <w:rsid w:val="0094483E"/>
    <w:rsid w:val="0097112E"/>
    <w:rsid w:val="00987060"/>
    <w:rsid w:val="009913F3"/>
    <w:rsid w:val="009924EC"/>
    <w:rsid w:val="009B5D1B"/>
    <w:rsid w:val="009D3F13"/>
    <w:rsid w:val="009F3036"/>
    <w:rsid w:val="00A861D5"/>
    <w:rsid w:val="00AD22D4"/>
    <w:rsid w:val="00B403FD"/>
    <w:rsid w:val="00B666A2"/>
    <w:rsid w:val="00BA11B9"/>
    <w:rsid w:val="00BA3F09"/>
    <w:rsid w:val="00C0792E"/>
    <w:rsid w:val="00C43524"/>
    <w:rsid w:val="00C5002F"/>
    <w:rsid w:val="00C543DD"/>
    <w:rsid w:val="00C86BD9"/>
    <w:rsid w:val="00CD0254"/>
    <w:rsid w:val="00CD7874"/>
    <w:rsid w:val="00D1302F"/>
    <w:rsid w:val="00D3135D"/>
    <w:rsid w:val="00D433F6"/>
    <w:rsid w:val="00DA1533"/>
    <w:rsid w:val="00DC78CB"/>
    <w:rsid w:val="00DD3308"/>
    <w:rsid w:val="00DD383F"/>
    <w:rsid w:val="00DF10B5"/>
    <w:rsid w:val="00DF2ECD"/>
    <w:rsid w:val="00E26CD3"/>
    <w:rsid w:val="00E4703C"/>
    <w:rsid w:val="00E54ADB"/>
    <w:rsid w:val="00E821A7"/>
    <w:rsid w:val="00F14245"/>
    <w:rsid w:val="00F5360F"/>
    <w:rsid w:val="00F82EC2"/>
    <w:rsid w:val="00FC32CC"/>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E43F3FB6-E619-457E-B46C-E707EF44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68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0568F"/>
    <w:rPr>
      <w:color w:val="0000FF"/>
      <w:u w:val="single"/>
    </w:rPr>
  </w:style>
  <w:style w:type="paragraph" w:styleId="FootnoteText">
    <w:name w:val="footnote text"/>
    <w:basedOn w:val="Normal"/>
    <w:link w:val="FootnoteTextChar"/>
    <w:uiPriority w:val="99"/>
    <w:semiHidden/>
    <w:unhideWhenUsed/>
    <w:rsid w:val="0006382E"/>
    <w:rPr>
      <w:sz w:val="20"/>
      <w:szCs w:val="20"/>
    </w:rPr>
  </w:style>
  <w:style w:type="character" w:customStyle="1" w:styleId="FootnoteTextChar">
    <w:name w:val="Footnote Text Char"/>
    <w:basedOn w:val="DefaultParagraphFont"/>
    <w:link w:val="FootnoteText"/>
    <w:uiPriority w:val="99"/>
    <w:semiHidden/>
    <w:rsid w:val="0006382E"/>
  </w:style>
  <w:style w:type="character" w:styleId="FootnoteReference">
    <w:name w:val="footnote reference"/>
    <w:basedOn w:val="DefaultParagraphFont"/>
    <w:uiPriority w:val="99"/>
    <w:semiHidden/>
    <w:unhideWhenUsed/>
    <w:rsid w:val="0006382E"/>
    <w:rPr>
      <w:vertAlign w:val="superscript"/>
    </w:rPr>
  </w:style>
  <w:style w:type="paragraph" w:styleId="Header">
    <w:name w:val="header"/>
    <w:basedOn w:val="Normal"/>
    <w:link w:val="HeaderChar"/>
    <w:uiPriority w:val="99"/>
    <w:unhideWhenUsed/>
    <w:rsid w:val="0022172E"/>
    <w:pPr>
      <w:tabs>
        <w:tab w:val="center" w:pos="4680"/>
        <w:tab w:val="right" w:pos="9360"/>
      </w:tabs>
    </w:pPr>
  </w:style>
  <w:style w:type="character" w:customStyle="1" w:styleId="HeaderChar">
    <w:name w:val="Header Char"/>
    <w:basedOn w:val="DefaultParagraphFont"/>
    <w:link w:val="Header"/>
    <w:uiPriority w:val="99"/>
    <w:rsid w:val="0022172E"/>
    <w:rPr>
      <w:sz w:val="24"/>
      <w:szCs w:val="24"/>
    </w:rPr>
  </w:style>
  <w:style w:type="paragraph" w:styleId="Footer">
    <w:name w:val="footer"/>
    <w:basedOn w:val="Normal"/>
    <w:link w:val="FooterChar"/>
    <w:uiPriority w:val="99"/>
    <w:unhideWhenUsed/>
    <w:rsid w:val="0022172E"/>
    <w:pPr>
      <w:tabs>
        <w:tab w:val="center" w:pos="4680"/>
        <w:tab w:val="right" w:pos="9360"/>
      </w:tabs>
    </w:pPr>
  </w:style>
  <w:style w:type="character" w:customStyle="1" w:styleId="FooterChar">
    <w:name w:val="Footer Char"/>
    <w:basedOn w:val="DefaultParagraphFont"/>
    <w:link w:val="Footer"/>
    <w:uiPriority w:val="99"/>
    <w:rsid w:val="0022172E"/>
    <w:rPr>
      <w:sz w:val="24"/>
      <w:szCs w:val="24"/>
    </w:rPr>
  </w:style>
  <w:style w:type="paragraph" w:styleId="BalloonText">
    <w:name w:val="Balloon Text"/>
    <w:basedOn w:val="Normal"/>
    <w:link w:val="BalloonTextChar"/>
    <w:uiPriority w:val="99"/>
    <w:semiHidden/>
    <w:unhideWhenUsed/>
    <w:rsid w:val="0013614F"/>
    <w:rPr>
      <w:rFonts w:ascii="Lucida Grande" w:hAnsi="Lucida Grande"/>
      <w:sz w:val="18"/>
      <w:szCs w:val="18"/>
    </w:rPr>
  </w:style>
  <w:style w:type="character" w:customStyle="1" w:styleId="BalloonTextChar">
    <w:name w:val="Balloon Text Char"/>
    <w:basedOn w:val="DefaultParagraphFont"/>
    <w:link w:val="BalloonText"/>
    <w:uiPriority w:val="99"/>
    <w:semiHidden/>
    <w:rsid w:val="001361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685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umich.edu/people/dinov/2014/Fall/HS851" TargetMode="External"/><Relationship Id="rId13" Type="http://schemas.openxmlformats.org/officeDocument/2006/relationships/hyperlink" Target="http://wiki.socr.umich.edu/index.php/SMHS_ANOVA"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socr.umich.edu/index.php/SMHS_ANOVA"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www.socr.ucla.edu/htmls/ana/ANOVA1Way_Analysis.htmlS" TargetMode="External"/><Relationship Id="rId19" Type="http://schemas.openxmlformats.org/officeDocument/2006/relationships/hyperlink" Target="http://wiki.socr.umich.edu/index.php/AP_Statistics_Curriculum_2007_GLM_MultLin" TargetMode="External"/><Relationship Id="rId4" Type="http://schemas.openxmlformats.org/officeDocument/2006/relationships/settings" Target="settings.xml"/><Relationship Id="rId9" Type="http://schemas.openxmlformats.org/officeDocument/2006/relationships/hyperlink" Target="http://wiki.socr.umich.edu/index.php/SOCR_Data_April2011_NI_IBS_Pain"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socr.umich.edu/people/dinov/2014/Fall/HS8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E4AA5-C380-4EC8-BEC6-CFA560778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16</Pages>
  <Words>3443</Words>
  <Characters>19626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  </dc:creator>
  <cp:keywords/>
  <cp:lastModifiedBy>Dinov</cp:lastModifiedBy>
  <cp:revision>10</cp:revision>
  <dcterms:created xsi:type="dcterms:W3CDTF">2014-10-08T15:13:00Z</dcterms:created>
  <dcterms:modified xsi:type="dcterms:W3CDTF">2014-10-09T15:43:00Z</dcterms:modified>
</cp:coreProperties>
</file>